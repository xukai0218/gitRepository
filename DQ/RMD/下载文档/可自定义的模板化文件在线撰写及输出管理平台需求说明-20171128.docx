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EA3F3" w14:textId="77777777" w:rsidR="0064362A" w:rsidRPr="00DD6719" w:rsidRDefault="00DD6719" w:rsidP="00DD6719">
      <w:pPr>
        <w:spacing w:line="360" w:lineRule="auto"/>
        <w:jc w:val="center"/>
        <w:rPr>
          <w:rFonts w:ascii="仿宋" w:eastAsia="仿宋" w:hAnsi="仿宋"/>
          <w:b/>
          <w:sz w:val="28"/>
        </w:rPr>
      </w:pPr>
      <w:r w:rsidRPr="00DD6719">
        <w:rPr>
          <w:rFonts w:ascii="仿宋" w:eastAsia="仿宋" w:hAnsi="仿宋" w:hint="eastAsia"/>
          <w:b/>
          <w:sz w:val="28"/>
        </w:rPr>
        <w:t>可</w:t>
      </w:r>
      <w:r w:rsidR="001F53F3">
        <w:rPr>
          <w:rFonts w:ascii="仿宋" w:eastAsia="仿宋" w:hAnsi="仿宋" w:hint="eastAsia"/>
          <w:b/>
          <w:sz w:val="28"/>
        </w:rPr>
        <w:t>自定义的</w:t>
      </w:r>
      <w:r w:rsidRPr="00DD6719">
        <w:rPr>
          <w:rFonts w:ascii="仿宋" w:eastAsia="仿宋" w:hAnsi="仿宋"/>
          <w:b/>
          <w:sz w:val="28"/>
        </w:rPr>
        <w:t>模板化文件在线</w:t>
      </w:r>
      <w:r w:rsidRPr="00DD6719">
        <w:rPr>
          <w:rFonts w:ascii="仿宋" w:eastAsia="仿宋" w:hAnsi="仿宋" w:hint="eastAsia"/>
          <w:b/>
          <w:sz w:val="28"/>
        </w:rPr>
        <w:t>撰写及</w:t>
      </w:r>
      <w:r w:rsidRPr="00DD6719">
        <w:rPr>
          <w:rFonts w:ascii="仿宋" w:eastAsia="仿宋" w:hAnsi="仿宋"/>
          <w:b/>
          <w:sz w:val="28"/>
        </w:rPr>
        <w:t>输出管理平台需求说明</w:t>
      </w:r>
    </w:p>
    <w:p w14:paraId="79548A67" w14:textId="77777777" w:rsidR="00DD6719" w:rsidRPr="00DD6719" w:rsidRDefault="00DD6719" w:rsidP="00DD6719">
      <w:pPr>
        <w:spacing w:line="360" w:lineRule="auto"/>
        <w:rPr>
          <w:rFonts w:ascii="仿宋" w:eastAsia="仿宋" w:hAnsi="仿宋"/>
          <w:sz w:val="24"/>
        </w:rPr>
      </w:pPr>
    </w:p>
    <w:p w14:paraId="3B4E7C31" w14:textId="77777777" w:rsidR="00DD6719" w:rsidRDefault="00DD6719" w:rsidP="001F53F3">
      <w:pPr>
        <w:spacing w:line="360" w:lineRule="auto"/>
        <w:ind w:firstLineChars="236" w:firstLine="566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公司在</w:t>
      </w:r>
      <w:r>
        <w:rPr>
          <w:rFonts w:ascii="仿宋" w:eastAsia="仿宋" w:hAnsi="仿宋" w:hint="eastAsia"/>
          <w:sz w:val="24"/>
        </w:rPr>
        <w:t>内部科研</w:t>
      </w:r>
      <w:r>
        <w:rPr>
          <w:rFonts w:ascii="仿宋" w:eastAsia="仿宋" w:hAnsi="仿宋"/>
          <w:sz w:val="24"/>
        </w:rPr>
        <w:t>项目和课题管理、</w:t>
      </w:r>
      <w:r>
        <w:rPr>
          <w:rFonts w:ascii="仿宋" w:eastAsia="仿宋" w:hAnsi="仿宋" w:hint="eastAsia"/>
          <w:sz w:val="24"/>
        </w:rPr>
        <w:t>上报科研项目</w:t>
      </w:r>
      <w:r>
        <w:rPr>
          <w:rFonts w:ascii="仿宋" w:eastAsia="仿宋" w:hAnsi="仿宋"/>
          <w:sz w:val="24"/>
        </w:rPr>
        <w:t>及预算、外部</w:t>
      </w:r>
      <w:r>
        <w:rPr>
          <w:rFonts w:ascii="仿宋" w:eastAsia="仿宋" w:hAnsi="仿宋" w:hint="eastAsia"/>
          <w:sz w:val="24"/>
        </w:rPr>
        <w:t>资助</w:t>
      </w:r>
      <w:r>
        <w:rPr>
          <w:rFonts w:ascii="仿宋" w:eastAsia="仿宋" w:hAnsi="仿宋"/>
          <w:sz w:val="24"/>
        </w:rPr>
        <w:t>奖励项目申报</w:t>
      </w:r>
      <w:r>
        <w:rPr>
          <w:rFonts w:ascii="仿宋" w:eastAsia="仿宋" w:hAnsi="仿宋" w:hint="eastAsia"/>
          <w:sz w:val="24"/>
        </w:rPr>
        <w:t>等</w:t>
      </w:r>
      <w:r>
        <w:rPr>
          <w:rFonts w:ascii="仿宋" w:eastAsia="仿宋" w:hAnsi="仿宋"/>
          <w:sz w:val="24"/>
        </w:rPr>
        <w:t>日常</w:t>
      </w:r>
      <w:r>
        <w:rPr>
          <w:rFonts w:ascii="仿宋" w:eastAsia="仿宋" w:hAnsi="仿宋" w:hint="eastAsia"/>
          <w:sz w:val="24"/>
        </w:rPr>
        <w:t>管理工作中</w:t>
      </w:r>
      <w:r>
        <w:rPr>
          <w:rFonts w:ascii="仿宋" w:eastAsia="仿宋" w:hAnsi="仿宋"/>
          <w:sz w:val="24"/>
        </w:rPr>
        <w:t>，会形成大量技术资料和文件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目前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公司采用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流程</w:t>
      </w:r>
      <w:r>
        <w:rPr>
          <w:rFonts w:ascii="仿宋" w:eastAsia="仿宋" w:hAnsi="仿宋" w:hint="eastAsia"/>
          <w:sz w:val="24"/>
        </w:rPr>
        <w:t>中</w:t>
      </w:r>
      <w:r>
        <w:rPr>
          <w:rFonts w:ascii="仿宋" w:eastAsia="仿宋" w:hAnsi="仿宋"/>
          <w:sz w:val="24"/>
        </w:rPr>
        <w:t>上传附件</w:t>
      </w:r>
      <w:r>
        <w:rPr>
          <w:rFonts w:ascii="仿宋" w:eastAsia="仿宋" w:hAnsi="仿宋" w:hint="eastAsia"/>
          <w:sz w:val="24"/>
        </w:rPr>
        <w:t>或</w:t>
      </w:r>
      <w:r>
        <w:rPr>
          <w:rFonts w:ascii="仿宋" w:eastAsia="仿宋" w:hAnsi="仿宋"/>
          <w:sz w:val="24"/>
        </w:rPr>
        <w:t>邮件附件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形式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从技术人员处对这些文件进行采集。这种</w:t>
      </w:r>
      <w:r>
        <w:rPr>
          <w:rFonts w:ascii="仿宋" w:eastAsia="仿宋" w:hAnsi="仿宋" w:hint="eastAsia"/>
          <w:sz w:val="24"/>
        </w:rPr>
        <w:t>落后</w:t>
      </w:r>
      <w:r>
        <w:rPr>
          <w:rFonts w:ascii="仿宋" w:eastAsia="仿宋" w:hAnsi="仿宋"/>
          <w:sz w:val="24"/>
        </w:rPr>
        <w:t>的采集</w:t>
      </w:r>
      <w:r>
        <w:rPr>
          <w:rFonts w:ascii="仿宋" w:eastAsia="仿宋" w:hAnsi="仿宋" w:hint="eastAsia"/>
          <w:sz w:val="24"/>
        </w:rPr>
        <w:t>方式很大程度</w:t>
      </w:r>
      <w:r>
        <w:rPr>
          <w:rFonts w:ascii="仿宋" w:eastAsia="仿宋" w:hAnsi="仿宋"/>
          <w:sz w:val="24"/>
        </w:rPr>
        <w:t>上限制了</w:t>
      </w:r>
      <w:r>
        <w:rPr>
          <w:rFonts w:ascii="仿宋" w:eastAsia="仿宋" w:hAnsi="仿宋" w:hint="eastAsia"/>
          <w:sz w:val="24"/>
        </w:rPr>
        <w:t>管理水平的</w:t>
      </w:r>
      <w:r>
        <w:rPr>
          <w:rFonts w:ascii="仿宋" w:eastAsia="仿宋" w:hAnsi="仿宋"/>
          <w:sz w:val="24"/>
        </w:rPr>
        <w:t>提升</w:t>
      </w:r>
      <w:r>
        <w:rPr>
          <w:rFonts w:ascii="仿宋" w:eastAsia="仿宋" w:hAnsi="仿宋" w:hint="eastAsia"/>
          <w:sz w:val="24"/>
        </w:rPr>
        <w:t>，主要问题有：（1）</w:t>
      </w:r>
      <w:r w:rsidR="004127D0" w:rsidRPr="00F352DA">
        <w:rPr>
          <w:rFonts w:ascii="仿宋" w:eastAsia="仿宋" w:hAnsi="仿宋" w:hint="eastAsia"/>
          <w:b/>
          <w:sz w:val="24"/>
        </w:rPr>
        <w:t>文件模板控制</w:t>
      </w:r>
      <w:r w:rsidR="004127D0" w:rsidRPr="00F352DA">
        <w:rPr>
          <w:rFonts w:ascii="仿宋" w:eastAsia="仿宋" w:hAnsi="仿宋"/>
          <w:b/>
          <w:sz w:val="24"/>
        </w:rPr>
        <w:t>难</w:t>
      </w:r>
      <w:r w:rsidR="004127D0">
        <w:rPr>
          <w:rFonts w:ascii="仿宋" w:eastAsia="仿宋" w:hAnsi="仿宋"/>
          <w:sz w:val="24"/>
        </w:rPr>
        <w:t>，由于</w:t>
      </w:r>
      <w:r w:rsidR="004127D0">
        <w:rPr>
          <w:rFonts w:ascii="仿宋" w:eastAsia="仿宋" w:hAnsi="仿宋" w:hint="eastAsia"/>
          <w:sz w:val="24"/>
        </w:rPr>
        <w:t>文件</w:t>
      </w:r>
      <w:r w:rsidR="004127D0">
        <w:rPr>
          <w:rFonts w:ascii="仿宋" w:eastAsia="仿宋" w:hAnsi="仿宋"/>
          <w:sz w:val="24"/>
        </w:rPr>
        <w:t>模板种类多</w:t>
      </w:r>
      <w:r w:rsidR="004127D0">
        <w:rPr>
          <w:rFonts w:ascii="仿宋" w:eastAsia="仿宋" w:hAnsi="仿宋" w:hint="eastAsia"/>
          <w:sz w:val="24"/>
        </w:rPr>
        <w:t>且</w:t>
      </w:r>
      <w:r w:rsidR="004127D0">
        <w:rPr>
          <w:rFonts w:ascii="仿宋" w:eastAsia="仿宋" w:hAnsi="仿宋"/>
          <w:sz w:val="24"/>
        </w:rPr>
        <w:t>经常会</w:t>
      </w:r>
      <w:r w:rsidR="004127D0">
        <w:rPr>
          <w:rFonts w:ascii="仿宋" w:eastAsia="仿宋" w:hAnsi="仿宋" w:hint="eastAsia"/>
          <w:sz w:val="24"/>
        </w:rPr>
        <w:t>有</w:t>
      </w:r>
      <w:r w:rsidR="004127D0">
        <w:rPr>
          <w:rFonts w:ascii="仿宋" w:eastAsia="仿宋" w:hAnsi="仿宋"/>
          <w:sz w:val="24"/>
        </w:rPr>
        <w:t>版本更新，</w:t>
      </w:r>
      <w:r w:rsidR="004127D0">
        <w:rPr>
          <w:rFonts w:ascii="仿宋" w:eastAsia="仿宋" w:hAnsi="仿宋" w:hint="eastAsia"/>
          <w:sz w:val="24"/>
        </w:rPr>
        <w:t>目前</w:t>
      </w:r>
      <w:r w:rsidR="004127D0">
        <w:rPr>
          <w:rFonts w:ascii="仿宋" w:eastAsia="仿宋" w:hAnsi="仿宋"/>
          <w:sz w:val="24"/>
        </w:rPr>
        <w:t>只能由管理人员一一打开阅读确认是否</w:t>
      </w:r>
      <w:r w:rsidR="004127D0">
        <w:rPr>
          <w:rFonts w:ascii="仿宋" w:eastAsia="仿宋" w:hAnsi="仿宋" w:hint="eastAsia"/>
          <w:sz w:val="24"/>
        </w:rPr>
        <w:t>使用</w:t>
      </w:r>
      <w:r w:rsidR="004127D0">
        <w:rPr>
          <w:rFonts w:ascii="仿宋" w:eastAsia="仿宋" w:hAnsi="仿宋"/>
          <w:sz w:val="24"/>
        </w:rPr>
        <w:t>的是最新的模板；</w:t>
      </w:r>
      <w:r w:rsidR="004127D0">
        <w:rPr>
          <w:rFonts w:ascii="仿宋" w:eastAsia="仿宋" w:hAnsi="仿宋" w:hint="eastAsia"/>
          <w:sz w:val="24"/>
        </w:rPr>
        <w:t>（2）</w:t>
      </w:r>
      <w:r w:rsidR="004127D0" w:rsidRPr="00F352DA">
        <w:rPr>
          <w:rFonts w:ascii="仿宋" w:eastAsia="仿宋" w:hAnsi="仿宋" w:hint="eastAsia"/>
          <w:b/>
          <w:sz w:val="24"/>
        </w:rPr>
        <w:t>文件内容采集</w:t>
      </w:r>
      <w:r w:rsidR="004127D0" w:rsidRPr="00F352DA">
        <w:rPr>
          <w:rFonts w:ascii="仿宋" w:eastAsia="仿宋" w:hAnsi="仿宋"/>
          <w:b/>
          <w:sz w:val="24"/>
        </w:rPr>
        <w:t>难</w:t>
      </w:r>
      <w:r w:rsidR="004127D0">
        <w:rPr>
          <w:rFonts w:ascii="仿宋" w:eastAsia="仿宋" w:hAnsi="仿宋"/>
          <w:sz w:val="24"/>
        </w:rPr>
        <w:t>，</w:t>
      </w:r>
      <w:r w:rsidR="004127D0">
        <w:rPr>
          <w:rFonts w:ascii="仿宋" w:eastAsia="仿宋" w:hAnsi="仿宋" w:hint="eastAsia"/>
          <w:sz w:val="24"/>
        </w:rPr>
        <w:t>一方面技术人员提供的</w:t>
      </w:r>
      <w:r w:rsidR="004127D0">
        <w:rPr>
          <w:rFonts w:ascii="仿宋" w:eastAsia="仿宋" w:hAnsi="仿宋"/>
          <w:sz w:val="24"/>
        </w:rPr>
        <w:t>文件中有很多</w:t>
      </w:r>
      <w:r w:rsidR="004127D0">
        <w:rPr>
          <w:rFonts w:ascii="仿宋" w:eastAsia="仿宋" w:hAnsi="仿宋" w:hint="eastAsia"/>
          <w:sz w:val="24"/>
        </w:rPr>
        <w:t>信息需要作为</w:t>
      </w:r>
      <w:r w:rsidR="004127D0">
        <w:rPr>
          <w:rFonts w:ascii="仿宋" w:eastAsia="仿宋" w:hAnsi="仿宋"/>
          <w:sz w:val="24"/>
        </w:rPr>
        <w:t>管理</w:t>
      </w:r>
      <w:r w:rsidR="004127D0">
        <w:rPr>
          <w:rFonts w:ascii="仿宋" w:eastAsia="仿宋" w:hAnsi="仿宋" w:hint="eastAsia"/>
          <w:sz w:val="24"/>
        </w:rPr>
        <w:t>要素</w:t>
      </w:r>
      <w:r w:rsidR="004127D0">
        <w:rPr>
          <w:rFonts w:ascii="仿宋" w:eastAsia="仿宋" w:hAnsi="仿宋"/>
          <w:sz w:val="24"/>
        </w:rPr>
        <w:t>，</w:t>
      </w:r>
      <w:r w:rsidR="004127D0">
        <w:rPr>
          <w:rFonts w:ascii="仿宋" w:eastAsia="仿宋" w:hAnsi="仿宋" w:hint="eastAsia"/>
          <w:sz w:val="24"/>
        </w:rPr>
        <w:t>目前</w:t>
      </w:r>
      <w:r w:rsidR="004127D0">
        <w:rPr>
          <w:rFonts w:ascii="仿宋" w:eastAsia="仿宋" w:hAnsi="仿宋"/>
          <w:sz w:val="24"/>
        </w:rPr>
        <w:t>管理人员需要阅读之后手动录入管理平台，</w:t>
      </w:r>
      <w:r w:rsidR="00F352DA">
        <w:rPr>
          <w:rFonts w:ascii="仿宋" w:eastAsia="仿宋" w:hAnsi="仿宋" w:hint="eastAsia"/>
          <w:sz w:val="24"/>
        </w:rPr>
        <w:t>很</w:t>
      </w:r>
      <w:r w:rsidR="004127D0">
        <w:rPr>
          <w:rFonts w:ascii="仿宋" w:eastAsia="仿宋" w:hAnsi="仿宋"/>
          <w:sz w:val="24"/>
        </w:rPr>
        <w:t>容易发生</w:t>
      </w:r>
      <w:r w:rsidR="00F352DA">
        <w:rPr>
          <w:rFonts w:ascii="仿宋" w:eastAsia="仿宋" w:hAnsi="仿宋" w:hint="eastAsia"/>
          <w:sz w:val="24"/>
        </w:rPr>
        <w:t>录入</w:t>
      </w:r>
      <w:r w:rsidR="004127D0">
        <w:rPr>
          <w:rFonts w:ascii="仿宋" w:eastAsia="仿宋" w:hAnsi="仿宋"/>
          <w:sz w:val="24"/>
        </w:rPr>
        <w:t>错误且存在</w:t>
      </w:r>
      <w:r w:rsidR="00F352DA">
        <w:rPr>
          <w:rFonts w:ascii="仿宋" w:eastAsia="仿宋" w:hAnsi="仿宋" w:hint="eastAsia"/>
          <w:sz w:val="24"/>
        </w:rPr>
        <w:t>大量</w:t>
      </w:r>
      <w:r w:rsidR="004127D0">
        <w:rPr>
          <w:rFonts w:ascii="仿宋" w:eastAsia="仿宋" w:hAnsi="仿宋"/>
          <w:sz w:val="24"/>
        </w:rPr>
        <w:t>重复劳动，</w:t>
      </w:r>
      <w:r w:rsidR="004127D0">
        <w:rPr>
          <w:rFonts w:ascii="仿宋" w:eastAsia="仿宋" w:hAnsi="仿宋" w:hint="eastAsia"/>
          <w:sz w:val="24"/>
        </w:rPr>
        <w:t>另一方面</w:t>
      </w:r>
      <w:r w:rsidR="004127D0">
        <w:rPr>
          <w:rFonts w:ascii="仿宋" w:eastAsia="仿宋" w:hAnsi="仿宋"/>
          <w:sz w:val="24"/>
        </w:rPr>
        <w:t>，文件中的技术</w:t>
      </w:r>
      <w:r w:rsidR="004127D0">
        <w:rPr>
          <w:rFonts w:ascii="仿宋" w:eastAsia="仿宋" w:hAnsi="仿宋" w:hint="eastAsia"/>
          <w:sz w:val="24"/>
        </w:rPr>
        <w:t>相关</w:t>
      </w:r>
      <w:r w:rsidR="004127D0">
        <w:rPr>
          <w:rFonts w:ascii="仿宋" w:eastAsia="仿宋" w:hAnsi="仿宋"/>
          <w:sz w:val="24"/>
        </w:rPr>
        <w:t>信息</w:t>
      </w:r>
      <w:r w:rsidR="004127D0">
        <w:rPr>
          <w:rFonts w:ascii="仿宋" w:eastAsia="仿宋" w:hAnsi="仿宋" w:hint="eastAsia"/>
          <w:sz w:val="24"/>
        </w:rPr>
        <w:t>只有</w:t>
      </w:r>
      <w:r w:rsidR="00F352DA">
        <w:rPr>
          <w:rFonts w:ascii="仿宋" w:eastAsia="仿宋" w:hAnsi="仿宋"/>
          <w:sz w:val="24"/>
        </w:rPr>
        <w:t>打开文件才能阅读</w:t>
      </w:r>
      <w:r w:rsidR="00F352DA">
        <w:rPr>
          <w:rFonts w:ascii="仿宋" w:eastAsia="仿宋" w:hAnsi="仿宋" w:hint="eastAsia"/>
          <w:sz w:val="24"/>
        </w:rPr>
        <w:t>也</w:t>
      </w:r>
      <w:r w:rsidR="004127D0">
        <w:rPr>
          <w:rFonts w:ascii="仿宋" w:eastAsia="仿宋" w:hAnsi="仿宋"/>
          <w:sz w:val="24"/>
        </w:rPr>
        <w:t>无法进行</w:t>
      </w:r>
      <w:r w:rsidR="00F352DA">
        <w:rPr>
          <w:rFonts w:ascii="仿宋" w:eastAsia="仿宋" w:hAnsi="仿宋" w:hint="eastAsia"/>
          <w:sz w:val="24"/>
        </w:rPr>
        <w:t>全局</w:t>
      </w:r>
      <w:r w:rsidR="00F352DA">
        <w:rPr>
          <w:rFonts w:ascii="仿宋" w:eastAsia="仿宋" w:hAnsi="仿宋"/>
          <w:sz w:val="24"/>
        </w:rPr>
        <w:t>内容检索，</w:t>
      </w:r>
      <w:r w:rsidR="00F352DA">
        <w:rPr>
          <w:rFonts w:ascii="仿宋" w:eastAsia="仿宋" w:hAnsi="仿宋" w:hint="eastAsia"/>
          <w:sz w:val="24"/>
        </w:rPr>
        <w:t>极大地</w:t>
      </w:r>
      <w:r w:rsidR="00F352DA">
        <w:rPr>
          <w:rFonts w:ascii="仿宋" w:eastAsia="仿宋" w:hAnsi="仿宋"/>
          <w:sz w:val="24"/>
        </w:rPr>
        <w:t>限制</w:t>
      </w:r>
      <w:r w:rsidR="00F352DA">
        <w:rPr>
          <w:rFonts w:ascii="仿宋" w:eastAsia="仿宋" w:hAnsi="仿宋" w:hint="eastAsia"/>
          <w:sz w:val="24"/>
        </w:rPr>
        <w:t>了历史技术信息的查阅</w:t>
      </w:r>
      <w:r w:rsidR="00F352DA">
        <w:rPr>
          <w:rFonts w:ascii="仿宋" w:eastAsia="仿宋" w:hAnsi="仿宋"/>
          <w:sz w:val="24"/>
        </w:rPr>
        <w:t>和运用</w:t>
      </w:r>
      <w:r w:rsidR="00F352DA">
        <w:rPr>
          <w:rFonts w:ascii="仿宋" w:eastAsia="仿宋" w:hAnsi="仿宋" w:hint="eastAsia"/>
          <w:sz w:val="24"/>
        </w:rPr>
        <w:t>的</w:t>
      </w:r>
      <w:r w:rsidR="00F352DA">
        <w:rPr>
          <w:rFonts w:ascii="仿宋" w:eastAsia="仿宋" w:hAnsi="仿宋"/>
          <w:sz w:val="24"/>
        </w:rPr>
        <w:t>灵活度，</w:t>
      </w:r>
      <w:r w:rsidR="00F352DA">
        <w:rPr>
          <w:rFonts w:ascii="仿宋" w:eastAsia="仿宋" w:hAnsi="仿宋" w:hint="eastAsia"/>
          <w:sz w:val="24"/>
        </w:rPr>
        <w:t>导致</w:t>
      </w:r>
      <w:r w:rsidR="00F352DA">
        <w:rPr>
          <w:rFonts w:ascii="仿宋" w:eastAsia="仿宋" w:hAnsi="仿宋"/>
          <w:sz w:val="24"/>
        </w:rPr>
        <w:t>很多</w:t>
      </w:r>
      <w:r w:rsidR="00F352DA">
        <w:rPr>
          <w:rFonts w:ascii="仿宋" w:eastAsia="仿宋" w:hAnsi="仿宋" w:hint="eastAsia"/>
          <w:sz w:val="24"/>
        </w:rPr>
        <w:t>有用</w:t>
      </w:r>
      <w:r w:rsidR="00F352DA">
        <w:rPr>
          <w:rFonts w:ascii="仿宋" w:eastAsia="仿宋" w:hAnsi="仿宋"/>
          <w:sz w:val="24"/>
        </w:rPr>
        <w:t>的</w:t>
      </w:r>
      <w:r w:rsidR="00F352DA">
        <w:rPr>
          <w:rFonts w:ascii="仿宋" w:eastAsia="仿宋" w:hAnsi="仿宋" w:hint="eastAsia"/>
          <w:sz w:val="24"/>
        </w:rPr>
        <w:t>自主</w:t>
      </w:r>
      <w:r w:rsidR="00F352DA">
        <w:rPr>
          <w:rFonts w:ascii="仿宋" w:eastAsia="仿宋" w:hAnsi="仿宋"/>
          <w:sz w:val="24"/>
        </w:rPr>
        <w:t>技术信息沉睡在历史资料中无人问津甚至发生重复研发的情况</w:t>
      </w:r>
      <w:r w:rsidR="001F53F3">
        <w:rPr>
          <w:rFonts w:ascii="仿宋" w:eastAsia="仿宋" w:hAnsi="仿宋" w:hint="eastAsia"/>
          <w:sz w:val="24"/>
        </w:rPr>
        <w:t>。</w:t>
      </w:r>
    </w:p>
    <w:p w14:paraId="4CFF377F" w14:textId="77777777" w:rsidR="001F53F3" w:rsidRDefault="001F53F3" w:rsidP="001F53F3">
      <w:pPr>
        <w:spacing w:line="360" w:lineRule="auto"/>
        <w:ind w:firstLineChars="236" w:firstLine="566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基于以上原因</w:t>
      </w:r>
      <w:r>
        <w:rPr>
          <w:rFonts w:ascii="仿宋" w:eastAsia="仿宋" w:hAnsi="仿宋"/>
          <w:sz w:val="24"/>
        </w:rPr>
        <w:t>，希望</w:t>
      </w:r>
      <w:r>
        <w:rPr>
          <w:rFonts w:ascii="仿宋" w:eastAsia="仿宋" w:hAnsi="仿宋" w:hint="eastAsia"/>
          <w:sz w:val="24"/>
        </w:rPr>
        <w:t>搭建</w:t>
      </w:r>
      <w:r>
        <w:rPr>
          <w:rFonts w:ascii="仿宋" w:eastAsia="仿宋" w:hAnsi="仿宋"/>
          <w:sz w:val="24"/>
        </w:rPr>
        <w:t>一个能够实现</w:t>
      </w:r>
      <w:r>
        <w:rPr>
          <w:rFonts w:ascii="仿宋" w:eastAsia="仿宋" w:hAnsi="仿宋" w:hint="eastAsia"/>
          <w:sz w:val="24"/>
        </w:rPr>
        <w:t>提供技术人员</w:t>
      </w:r>
      <w:r>
        <w:rPr>
          <w:rFonts w:ascii="仿宋" w:eastAsia="仿宋" w:hAnsi="仿宋"/>
          <w:sz w:val="24"/>
        </w:rPr>
        <w:t>在线撰写</w:t>
      </w:r>
      <w:r>
        <w:rPr>
          <w:rFonts w:ascii="仿宋" w:eastAsia="仿宋" w:hAnsi="仿宋" w:hint="eastAsia"/>
          <w:sz w:val="24"/>
        </w:rPr>
        <w:t>文件</w:t>
      </w:r>
      <w:r>
        <w:rPr>
          <w:rFonts w:ascii="仿宋" w:eastAsia="仿宋" w:hAnsi="仿宋"/>
          <w:sz w:val="24"/>
        </w:rPr>
        <w:t>的平台，且其撰写文件的模板</w:t>
      </w:r>
      <w:r>
        <w:rPr>
          <w:rFonts w:ascii="仿宋" w:eastAsia="仿宋" w:hAnsi="仿宋" w:hint="eastAsia"/>
          <w:sz w:val="24"/>
        </w:rPr>
        <w:t>是</w:t>
      </w:r>
      <w:r>
        <w:rPr>
          <w:rFonts w:ascii="仿宋" w:eastAsia="仿宋" w:hAnsi="仿宋"/>
          <w:sz w:val="24"/>
        </w:rPr>
        <w:t>能够由管理人员来</w:t>
      </w:r>
      <w:r>
        <w:rPr>
          <w:rFonts w:ascii="仿宋" w:eastAsia="仿宋" w:hAnsi="仿宋" w:hint="eastAsia"/>
          <w:sz w:val="24"/>
        </w:rPr>
        <w:t>自定义</w:t>
      </w:r>
      <w:r>
        <w:rPr>
          <w:rFonts w:ascii="仿宋" w:eastAsia="仿宋" w:hAnsi="仿宋"/>
          <w:sz w:val="24"/>
        </w:rPr>
        <w:t>模板结构</w:t>
      </w:r>
      <w:r>
        <w:rPr>
          <w:rFonts w:ascii="仿宋" w:eastAsia="仿宋" w:hAnsi="仿宋" w:hint="eastAsia"/>
          <w:sz w:val="24"/>
        </w:rPr>
        <w:t>的，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管理人员</w:t>
      </w:r>
      <w:r>
        <w:rPr>
          <w:rFonts w:ascii="仿宋" w:eastAsia="仿宋" w:hAnsi="仿宋"/>
          <w:sz w:val="24"/>
        </w:rPr>
        <w:t>实现模板版本的控制。</w:t>
      </w:r>
      <w:r>
        <w:rPr>
          <w:rFonts w:ascii="仿宋" w:eastAsia="仿宋" w:hAnsi="仿宋" w:hint="eastAsia"/>
          <w:sz w:val="24"/>
        </w:rPr>
        <w:t>我们希望</w:t>
      </w:r>
      <w:r>
        <w:rPr>
          <w:rFonts w:ascii="仿宋" w:eastAsia="仿宋" w:hAnsi="仿宋"/>
          <w:sz w:val="24"/>
        </w:rPr>
        <w:t>该平台</w:t>
      </w:r>
      <w:r>
        <w:rPr>
          <w:rFonts w:ascii="仿宋" w:eastAsia="仿宋" w:hAnsi="仿宋" w:hint="eastAsia"/>
          <w:sz w:val="24"/>
        </w:rPr>
        <w:t>可能</w:t>
      </w:r>
      <w:r>
        <w:rPr>
          <w:rFonts w:ascii="仿宋" w:eastAsia="仿宋" w:hAnsi="仿宋"/>
          <w:sz w:val="24"/>
        </w:rPr>
        <w:t>实现的功能列举如下</w:t>
      </w:r>
      <w:r>
        <w:rPr>
          <w:rFonts w:ascii="仿宋" w:eastAsia="仿宋" w:hAnsi="仿宋" w:hint="eastAsia"/>
          <w:sz w:val="24"/>
        </w:rPr>
        <w:t>：</w:t>
      </w:r>
    </w:p>
    <w:p w14:paraId="7600D8DA" w14:textId="47A5BDBC" w:rsidR="00642496" w:rsidRPr="00AA25E5" w:rsidRDefault="00F325DB" w:rsidP="00AA25E5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F325DB">
        <w:rPr>
          <w:rFonts w:ascii="仿宋" w:eastAsia="仿宋" w:hAnsi="仿宋" w:hint="eastAsia"/>
          <w:sz w:val="24"/>
        </w:rPr>
        <w:t>技术人员</w:t>
      </w:r>
      <w:r>
        <w:rPr>
          <w:rFonts w:ascii="仿宋" w:eastAsia="仿宋" w:hAnsi="仿宋" w:hint="eastAsia"/>
          <w:sz w:val="24"/>
        </w:rPr>
        <w:t>可</w:t>
      </w:r>
      <w:r w:rsidRPr="00F325DB">
        <w:rPr>
          <w:rFonts w:ascii="仿宋" w:eastAsia="仿宋" w:hAnsi="仿宋"/>
          <w:sz w:val="24"/>
        </w:rPr>
        <w:t>在线撰写</w:t>
      </w:r>
      <w:r w:rsidRPr="00F325DB">
        <w:rPr>
          <w:rFonts w:ascii="仿宋" w:eastAsia="仿宋" w:hAnsi="仿宋" w:hint="eastAsia"/>
          <w:sz w:val="24"/>
        </w:rPr>
        <w:t>文件</w:t>
      </w:r>
      <w:r w:rsidR="00C155DD">
        <w:rPr>
          <w:rFonts w:ascii="仿宋" w:eastAsia="仿宋" w:hAnsi="仿宋" w:hint="eastAsia"/>
          <w:sz w:val="24"/>
        </w:rPr>
        <w:t>，且</w:t>
      </w:r>
      <w:r w:rsidR="00C155DD">
        <w:rPr>
          <w:rFonts w:ascii="仿宋" w:eastAsia="仿宋" w:hAnsi="仿宋"/>
          <w:sz w:val="24"/>
        </w:rPr>
        <w:t>支持</w:t>
      </w:r>
      <w:r w:rsidR="009C7CFB" w:rsidRPr="00471910">
        <w:rPr>
          <w:rFonts w:ascii="仿宋" w:eastAsia="仿宋" w:hAnsi="仿宋" w:hint="eastAsia"/>
          <w:sz w:val="24"/>
        </w:rPr>
        <w:t>数据类型检测，如：检查日期格式</w:t>
      </w:r>
      <w:r w:rsidR="00AA25E5">
        <w:rPr>
          <w:rFonts w:ascii="仿宋" w:eastAsia="仿宋" w:hAnsi="仿宋" w:hint="eastAsia"/>
          <w:sz w:val="24"/>
        </w:rPr>
        <w:t>，</w:t>
      </w:r>
      <w:r w:rsidR="000902CF" w:rsidRPr="000902CF">
        <w:rPr>
          <w:rFonts w:ascii="仿宋" w:eastAsia="仿宋" w:hAnsi="仿宋"/>
          <w:color w:val="FF0000"/>
          <w:sz w:val="24"/>
        </w:rPr>
        <w:t>联系方式（</w:t>
      </w:r>
      <w:r w:rsidR="000902CF" w:rsidRPr="000902CF">
        <w:rPr>
          <w:rFonts w:ascii="仿宋" w:eastAsia="仿宋" w:hAnsi="仿宋" w:hint="eastAsia"/>
          <w:color w:val="FF0000"/>
          <w:sz w:val="24"/>
        </w:rPr>
        <w:t>邮件</w:t>
      </w:r>
      <w:r w:rsidR="000902CF" w:rsidRPr="000902CF">
        <w:rPr>
          <w:rFonts w:ascii="仿宋" w:eastAsia="仿宋" w:hAnsi="仿宋"/>
          <w:color w:val="FF0000"/>
          <w:sz w:val="24"/>
        </w:rPr>
        <w:t>、电话）</w:t>
      </w:r>
      <w:r w:rsidR="000902CF" w:rsidRPr="000902CF">
        <w:rPr>
          <w:rFonts w:ascii="仿宋" w:eastAsia="仿宋" w:hAnsi="仿宋" w:hint="eastAsia"/>
          <w:color w:val="FF0000"/>
          <w:sz w:val="24"/>
        </w:rPr>
        <w:t>等</w:t>
      </w:r>
      <w:r w:rsidR="000902CF">
        <w:rPr>
          <w:rFonts w:ascii="仿宋" w:eastAsia="仿宋" w:hAnsi="仿宋" w:hint="eastAsia"/>
          <w:color w:val="FF0000"/>
          <w:sz w:val="24"/>
        </w:rPr>
        <w:t>格式</w:t>
      </w:r>
      <w:r w:rsidR="000902CF" w:rsidRPr="000902CF">
        <w:rPr>
          <w:rFonts w:ascii="仿宋" w:eastAsia="仿宋" w:hAnsi="仿宋"/>
          <w:color w:val="FF0000"/>
          <w:sz w:val="24"/>
        </w:rPr>
        <w:t>判断</w:t>
      </w:r>
      <w:r w:rsidR="00AA25E5">
        <w:rPr>
          <w:rFonts w:ascii="仿宋" w:eastAsia="仿宋" w:hAnsi="仿宋" w:hint="eastAsia"/>
          <w:color w:val="FF0000"/>
          <w:sz w:val="24"/>
        </w:rPr>
        <w:t>，</w:t>
      </w:r>
      <w:r w:rsidR="00AA25E5">
        <w:rPr>
          <w:rFonts w:ascii="仿宋" w:eastAsia="仿宋" w:hAnsi="仿宋"/>
          <w:color w:val="FF0000"/>
          <w:sz w:val="24"/>
        </w:rPr>
        <w:t>可以设置必填项</w:t>
      </w:r>
      <w:r w:rsidR="00AA25E5">
        <w:rPr>
          <w:rFonts w:ascii="仿宋" w:eastAsia="仿宋" w:hAnsi="仿宋" w:hint="eastAsia"/>
          <w:color w:val="FF0000"/>
          <w:sz w:val="24"/>
        </w:rPr>
        <w:t>、</w:t>
      </w:r>
      <w:r w:rsidR="00AA25E5">
        <w:rPr>
          <w:rFonts w:ascii="仿宋" w:eastAsia="仿宋" w:hAnsi="仿宋"/>
          <w:color w:val="FF0000"/>
          <w:sz w:val="24"/>
        </w:rPr>
        <w:t>并</w:t>
      </w:r>
      <w:r w:rsidR="00AA25E5">
        <w:rPr>
          <w:rFonts w:ascii="仿宋" w:eastAsia="仿宋" w:hAnsi="仿宋" w:hint="eastAsia"/>
          <w:color w:val="FF0000"/>
          <w:sz w:val="24"/>
        </w:rPr>
        <w:t>在</w:t>
      </w:r>
      <w:r w:rsidR="00AA25E5">
        <w:rPr>
          <w:rFonts w:ascii="仿宋" w:eastAsia="仿宋" w:hAnsi="仿宋"/>
          <w:color w:val="FF0000"/>
          <w:sz w:val="24"/>
        </w:rPr>
        <w:t>提交时进行未填提醒</w:t>
      </w:r>
      <w:ins w:id="0" w:author="David Zhang02" w:date="2017-12-06T16:11:00Z">
        <w:r w:rsidR="00C57517">
          <w:rPr>
            <w:rFonts w:ascii="仿宋" w:eastAsia="仿宋" w:hAnsi="仿宋" w:hint="eastAsia"/>
            <w:color w:val="FF0000"/>
            <w:sz w:val="24"/>
          </w:rPr>
          <w:t>,</w:t>
        </w:r>
        <w:r w:rsidR="00C57517" w:rsidRPr="00C57517">
          <w:rPr>
            <w:rFonts w:ascii="仿宋" w:eastAsia="仿宋" w:hAnsi="仿宋"/>
            <w:sz w:val="24"/>
            <w:highlight w:val="yellow"/>
          </w:rPr>
          <w:t xml:space="preserve"> </w:t>
        </w:r>
        <w:r w:rsidR="00C57517" w:rsidRPr="000B68DF">
          <w:rPr>
            <w:rFonts w:ascii="仿宋" w:eastAsia="仿宋" w:hAnsi="仿宋"/>
            <w:sz w:val="24"/>
            <w:highlight w:val="yellow"/>
          </w:rPr>
          <w:t>身份证手机号等值类型验证</w:t>
        </w:r>
      </w:ins>
      <w:r w:rsidR="00AC7146" w:rsidRPr="00AA25E5">
        <w:rPr>
          <w:rFonts w:ascii="仿宋" w:eastAsia="仿宋" w:hAnsi="仿宋" w:hint="eastAsia"/>
          <w:sz w:val="24"/>
        </w:rPr>
        <w:t>(其它？)</w:t>
      </w:r>
      <w:r w:rsidR="009C7CFB" w:rsidRPr="00AA25E5">
        <w:rPr>
          <w:rFonts w:ascii="仿宋" w:eastAsia="仿宋" w:hAnsi="仿宋" w:hint="eastAsia"/>
          <w:sz w:val="24"/>
        </w:rPr>
        <w:t>；</w:t>
      </w:r>
    </w:p>
    <w:p w14:paraId="198C1B9C" w14:textId="77777777" w:rsidR="00F325DB" w:rsidRDefault="00F325DB" w:rsidP="008F3A4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文件模板</w:t>
      </w:r>
      <w:r>
        <w:rPr>
          <w:rFonts w:ascii="仿宋" w:eastAsia="仿宋" w:hAnsi="仿宋"/>
          <w:sz w:val="24"/>
        </w:rPr>
        <w:t>可由管理</w:t>
      </w:r>
      <w:r>
        <w:rPr>
          <w:rFonts w:ascii="仿宋" w:eastAsia="仿宋" w:hAnsi="仿宋" w:hint="eastAsia"/>
          <w:sz w:val="24"/>
        </w:rPr>
        <w:t>人</w:t>
      </w:r>
      <w:r>
        <w:rPr>
          <w:rFonts w:ascii="仿宋" w:eastAsia="仿宋" w:hAnsi="仿宋"/>
          <w:sz w:val="24"/>
        </w:rPr>
        <w:t>员自定义</w:t>
      </w:r>
      <w:r w:rsidR="00951425">
        <w:rPr>
          <w:rFonts w:ascii="仿宋" w:eastAsia="仿宋" w:hAnsi="仿宋" w:hint="eastAsia"/>
          <w:sz w:val="24"/>
        </w:rPr>
        <w:t>：</w:t>
      </w:r>
      <w:r w:rsidR="008F3A4D">
        <w:rPr>
          <w:rFonts w:ascii="仿宋" w:eastAsia="仿宋" w:hAnsi="仿宋" w:hint="eastAsia"/>
          <w:sz w:val="24"/>
        </w:rPr>
        <w:t>文档格式、不可编辑部分、</w:t>
      </w:r>
      <w:r w:rsidR="00951425">
        <w:rPr>
          <w:rFonts w:ascii="仿宋" w:eastAsia="仿宋" w:hAnsi="仿宋" w:hint="eastAsia"/>
          <w:sz w:val="24"/>
        </w:rPr>
        <w:t>文本输入框、</w:t>
      </w:r>
      <w:r w:rsidR="008F3A4D" w:rsidRPr="008F3A4D">
        <w:rPr>
          <w:rFonts w:ascii="仿宋" w:eastAsia="仿宋" w:hAnsi="仿宋" w:hint="eastAsia"/>
          <w:sz w:val="24"/>
        </w:rPr>
        <w:t>单选框、复选框</w:t>
      </w:r>
      <w:r w:rsidR="00D3400D">
        <w:rPr>
          <w:rFonts w:ascii="仿宋" w:eastAsia="仿宋" w:hAnsi="仿宋" w:hint="eastAsia"/>
          <w:sz w:val="24"/>
        </w:rPr>
        <w:t>、</w:t>
      </w:r>
      <w:r w:rsidR="000902CF" w:rsidRPr="000902CF">
        <w:rPr>
          <w:rFonts w:ascii="仿宋" w:eastAsia="仿宋" w:hAnsi="仿宋" w:hint="eastAsia"/>
          <w:color w:val="FF0000"/>
          <w:sz w:val="24"/>
        </w:rPr>
        <w:t>下拉</w:t>
      </w:r>
      <w:r w:rsidR="000902CF" w:rsidRPr="000902CF">
        <w:rPr>
          <w:rFonts w:ascii="仿宋" w:eastAsia="仿宋" w:hAnsi="仿宋"/>
          <w:color w:val="FF0000"/>
          <w:sz w:val="24"/>
        </w:rPr>
        <w:t>选择框</w:t>
      </w:r>
      <w:r w:rsidR="000902CF">
        <w:rPr>
          <w:rFonts w:ascii="仿宋" w:eastAsia="仿宋" w:hAnsi="仿宋" w:hint="eastAsia"/>
          <w:color w:val="FF0000"/>
          <w:sz w:val="24"/>
        </w:rPr>
        <w:t>、</w:t>
      </w:r>
      <w:r w:rsidR="00D3400D">
        <w:rPr>
          <w:rFonts w:ascii="仿宋" w:eastAsia="仿宋" w:hAnsi="仿宋" w:hint="eastAsia"/>
          <w:sz w:val="24"/>
        </w:rPr>
        <w:t>表格</w:t>
      </w:r>
      <w:r w:rsidR="002877B9" w:rsidRPr="008F3A4D">
        <w:rPr>
          <w:rFonts w:ascii="仿宋" w:eastAsia="仿宋" w:hAnsi="仿宋" w:hint="eastAsia"/>
          <w:sz w:val="24"/>
        </w:rPr>
        <w:t>、</w:t>
      </w:r>
      <w:r w:rsidR="002877B9">
        <w:rPr>
          <w:rFonts w:ascii="仿宋" w:eastAsia="仿宋" w:hAnsi="仿宋" w:hint="eastAsia"/>
          <w:sz w:val="24"/>
        </w:rPr>
        <w:t>富文本编辑框</w:t>
      </w:r>
      <w:r>
        <w:rPr>
          <w:rFonts w:ascii="仿宋" w:eastAsia="仿宋" w:hAnsi="仿宋"/>
          <w:sz w:val="24"/>
        </w:rPr>
        <w:t>；</w:t>
      </w:r>
    </w:p>
    <w:p w14:paraId="2F0BDF41" w14:textId="77777777" w:rsidR="006E3534" w:rsidRDefault="006E3534" w:rsidP="0047191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模板编辑功能</w:t>
      </w:r>
    </w:p>
    <w:p w14:paraId="75808133" w14:textId="77777777" w:rsidR="006E3534" w:rsidRDefault="005F5E10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有撤消、重做功能</w:t>
      </w:r>
    </w:p>
    <w:p w14:paraId="5DE97165" w14:textId="176339F3" w:rsidR="005F5E10" w:rsidRDefault="00AB052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可以设置字体大小、样式、颜色</w:t>
      </w:r>
      <w:r w:rsidR="006B4B85">
        <w:rPr>
          <w:rFonts w:ascii="仿宋" w:eastAsia="仿宋" w:hAnsi="仿宋" w:hint="eastAsia"/>
          <w:sz w:val="24"/>
        </w:rPr>
        <w:t>,</w:t>
      </w:r>
      <w:r w:rsidR="006B4B85" w:rsidRPr="006B4B85">
        <w:rPr>
          <w:rFonts w:ascii="仿宋" w:eastAsia="仿宋" w:hAnsi="仿宋" w:hint="eastAsia"/>
          <w:sz w:val="24"/>
        </w:rPr>
        <w:t xml:space="preserve"> </w:t>
      </w:r>
      <w:r w:rsidR="006B4B85">
        <w:rPr>
          <w:rFonts w:ascii="仿宋" w:eastAsia="仿宋" w:hAnsi="仿宋" w:hint="eastAsia"/>
          <w:sz w:val="24"/>
        </w:rPr>
        <w:t>及字体是否加粗、斜体、下划线</w:t>
      </w:r>
      <w:ins w:id="1" w:author="韩延鹏" w:date="2017-12-01T15:20:00Z">
        <w:r w:rsidR="00284DD2">
          <w:rPr>
            <w:rFonts w:ascii="仿宋" w:eastAsia="仿宋" w:hAnsi="仿宋" w:hint="eastAsia"/>
            <w:sz w:val="24"/>
          </w:rPr>
          <w:t>(批量</w:t>
        </w:r>
        <w:r w:rsidR="00284DD2">
          <w:rPr>
            <w:rFonts w:ascii="仿宋" w:eastAsia="仿宋" w:hAnsi="仿宋"/>
            <w:sz w:val="24"/>
          </w:rPr>
          <w:t>设置字体字号、初始默认值符合常用需求</w:t>
        </w:r>
      </w:ins>
      <w:ins w:id="2" w:author="韩延鹏" w:date="2017-12-01T15:21:00Z">
        <w:r w:rsidR="00284DD2">
          <w:rPr>
            <w:rFonts w:ascii="仿宋" w:eastAsia="仿宋" w:hAnsi="仿宋"/>
            <w:sz w:val="24"/>
          </w:rPr>
          <w:t>，</w:t>
        </w:r>
        <w:r w:rsidR="00284DD2">
          <w:rPr>
            <w:rFonts w:ascii="仿宋" w:eastAsia="仿宋" w:hAnsi="仿宋" w:hint="eastAsia"/>
            <w:sz w:val="24"/>
          </w:rPr>
          <w:t>4号</w:t>
        </w:r>
        <w:r w:rsidR="00284DD2">
          <w:rPr>
            <w:rFonts w:ascii="仿宋" w:eastAsia="仿宋" w:hAnsi="仿宋"/>
            <w:sz w:val="24"/>
          </w:rPr>
          <w:t>字、</w:t>
        </w:r>
        <w:r w:rsidR="00284DD2">
          <w:rPr>
            <w:rFonts w:ascii="仿宋" w:eastAsia="仿宋" w:hAnsi="仿宋" w:hint="eastAsia"/>
            <w:sz w:val="24"/>
          </w:rPr>
          <w:t>宋体</w:t>
        </w:r>
        <w:r w:rsidR="00284DD2">
          <w:rPr>
            <w:rFonts w:ascii="仿宋" w:eastAsia="仿宋" w:hAnsi="仿宋"/>
            <w:sz w:val="24"/>
          </w:rPr>
          <w:t>、行间距等，</w:t>
        </w:r>
        <w:r w:rsidR="00284DD2" w:rsidRPr="00414409">
          <w:rPr>
            <w:rFonts w:ascii="仿宋" w:eastAsia="仿宋" w:hAnsi="仿宋" w:hint="eastAsia"/>
            <w:sz w:val="24"/>
            <w:highlight w:val="yellow"/>
            <w:rPrChange w:id="3" w:author="David Zhang02" w:date="2017-12-06T10:38:00Z">
              <w:rPr>
                <w:rFonts w:ascii="仿宋" w:eastAsia="仿宋" w:hAnsi="仿宋" w:hint="eastAsia"/>
                <w:sz w:val="24"/>
              </w:rPr>
            </w:rPrChange>
          </w:rPr>
          <w:t>页码</w:t>
        </w:r>
        <w:r w:rsidR="00284DD2" w:rsidRPr="00414409">
          <w:rPr>
            <w:rFonts w:ascii="仿宋" w:eastAsia="仿宋" w:hAnsi="仿宋"/>
            <w:sz w:val="24"/>
            <w:highlight w:val="yellow"/>
            <w:rPrChange w:id="4" w:author="David Zhang02" w:date="2017-12-06T10:38:00Z">
              <w:rPr>
                <w:rFonts w:ascii="仿宋" w:eastAsia="仿宋" w:hAnsi="仿宋"/>
                <w:sz w:val="24"/>
              </w:rPr>
            </w:rPrChange>
          </w:rPr>
          <w:t>、页眉、页脚、目录</w:t>
        </w:r>
      </w:ins>
      <w:ins w:id="5" w:author="韩延鹏" w:date="2017-12-01T15:20:00Z">
        <w:r w:rsidR="00284DD2">
          <w:rPr>
            <w:rFonts w:ascii="仿宋" w:eastAsia="仿宋" w:hAnsi="仿宋"/>
            <w:sz w:val="24"/>
          </w:rPr>
          <w:t>)</w:t>
        </w:r>
      </w:ins>
    </w:p>
    <w:p w14:paraId="5FB010DF" w14:textId="77777777" w:rsidR="003C4A21" w:rsidRDefault="00DF0A07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可以设置文字对齐方式</w:t>
      </w:r>
    </w:p>
    <w:p w14:paraId="00842B69" w14:textId="77777777" w:rsidR="00A0468B" w:rsidRDefault="00A0468B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可以插入表格，并有合并、拆分单元格功能</w:t>
      </w:r>
    </w:p>
    <w:p w14:paraId="6981F9F0" w14:textId="77777777" w:rsidR="00327D98" w:rsidRDefault="005E6109" w:rsidP="0047191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动态</w:t>
      </w:r>
      <w:r w:rsidR="00327D98">
        <w:rPr>
          <w:rFonts w:ascii="仿宋" w:eastAsia="仿宋" w:hAnsi="仿宋" w:hint="eastAsia"/>
          <w:sz w:val="24"/>
        </w:rPr>
        <w:t>表格</w:t>
      </w:r>
    </w:p>
    <w:p w14:paraId="3A5E5F21" w14:textId="77777777" w:rsidR="00327D98" w:rsidRDefault="00327D9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支持定义的表头</w:t>
      </w:r>
    </w:p>
    <w:p w14:paraId="51744C5B" w14:textId="314B0FF5" w:rsidR="001F643F" w:rsidRDefault="00327D9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支持数据类型：单行文本输入框、多行文本输入框、数值</w:t>
      </w:r>
      <w:ins w:id="6" w:author="韩延鹏" w:date="2017-12-01T15:22:00Z">
        <w:r w:rsidR="00284DD2">
          <w:rPr>
            <w:rFonts w:ascii="仿宋" w:eastAsia="仿宋" w:hAnsi="仿宋" w:hint="eastAsia"/>
            <w:sz w:val="24"/>
          </w:rPr>
          <w:t>、</w:t>
        </w:r>
        <w:r w:rsidR="00284DD2">
          <w:rPr>
            <w:rFonts w:ascii="仿宋" w:eastAsia="仿宋" w:hAnsi="仿宋"/>
            <w:sz w:val="24"/>
          </w:rPr>
          <w:t>时间、</w:t>
        </w:r>
      </w:ins>
      <w:ins w:id="7" w:author="韩延鹏" w:date="2017-12-01T15:23:00Z">
        <w:r w:rsidR="00284DD2" w:rsidRPr="008F3A4D">
          <w:rPr>
            <w:rFonts w:ascii="仿宋" w:eastAsia="仿宋" w:hAnsi="仿宋" w:hint="eastAsia"/>
            <w:sz w:val="24"/>
          </w:rPr>
          <w:t>单选框、复选框</w:t>
        </w:r>
        <w:r w:rsidR="00284DD2">
          <w:rPr>
            <w:rFonts w:ascii="仿宋" w:eastAsia="仿宋" w:hAnsi="仿宋" w:hint="eastAsia"/>
            <w:sz w:val="24"/>
          </w:rPr>
          <w:t>、下拉框</w:t>
        </w:r>
        <w:r w:rsidR="00284DD2">
          <w:rPr>
            <w:rFonts w:ascii="仿宋" w:eastAsia="仿宋" w:hAnsi="仿宋"/>
            <w:sz w:val="24"/>
          </w:rPr>
          <w:t>，</w:t>
        </w:r>
        <w:r w:rsidR="00284DD2" w:rsidRPr="00752921">
          <w:rPr>
            <w:rFonts w:ascii="仿宋" w:eastAsia="仿宋" w:hAnsi="仿宋"/>
            <w:sz w:val="24"/>
            <w:highlight w:val="yellow"/>
            <w:rPrChange w:id="8" w:author="David Zhang02" w:date="2017-12-06T10:45:00Z">
              <w:rPr>
                <w:rFonts w:ascii="仿宋" w:eastAsia="仿宋" w:hAnsi="仿宋"/>
                <w:sz w:val="24"/>
              </w:rPr>
            </w:rPrChange>
          </w:rPr>
          <w:t>身份证手机号等</w:t>
        </w:r>
      </w:ins>
      <w:ins w:id="9" w:author="韩延鹏" w:date="2017-12-01T15:22:00Z">
        <w:r w:rsidR="00284DD2" w:rsidRPr="00752921">
          <w:rPr>
            <w:rFonts w:ascii="仿宋" w:eastAsia="仿宋" w:hAnsi="仿宋"/>
            <w:sz w:val="24"/>
            <w:highlight w:val="yellow"/>
            <w:rPrChange w:id="10" w:author="David Zhang02" w:date="2017-12-06T10:45:00Z">
              <w:rPr>
                <w:rFonts w:ascii="仿宋" w:eastAsia="仿宋" w:hAnsi="仿宋"/>
                <w:sz w:val="24"/>
              </w:rPr>
            </w:rPrChange>
          </w:rPr>
          <w:t>值类型</w:t>
        </w:r>
      </w:ins>
      <w:ins w:id="11" w:author="韩延鹏" w:date="2017-12-01T15:23:00Z">
        <w:r w:rsidR="00284DD2" w:rsidRPr="00752921">
          <w:rPr>
            <w:rFonts w:ascii="仿宋" w:eastAsia="仿宋" w:hAnsi="仿宋"/>
            <w:sz w:val="24"/>
            <w:highlight w:val="yellow"/>
            <w:rPrChange w:id="12" w:author="David Zhang02" w:date="2017-12-06T10:45:00Z">
              <w:rPr>
                <w:rFonts w:ascii="仿宋" w:eastAsia="仿宋" w:hAnsi="仿宋"/>
                <w:sz w:val="24"/>
              </w:rPr>
            </w:rPrChange>
          </w:rPr>
          <w:t>验证</w:t>
        </w:r>
      </w:ins>
    </w:p>
    <w:p w14:paraId="75A210F4" w14:textId="0FA7A6F0" w:rsidR="00537C7D" w:rsidRDefault="00537C7D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支持定义数值的单位、是否自动合计、</w:t>
      </w:r>
      <w:r w:rsidRPr="00537C7D">
        <w:rPr>
          <w:rFonts w:ascii="仿宋" w:eastAsia="仿宋" w:hAnsi="仿宋" w:hint="eastAsia"/>
          <w:sz w:val="24"/>
        </w:rPr>
        <w:t>默认值</w:t>
      </w:r>
      <w:ins w:id="13" w:author="韩延鹏" w:date="2017-12-01T15:24:00Z">
        <w:r w:rsidR="00284DD2">
          <w:rPr>
            <w:rFonts w:ascii="仿宋" w:eastAsia="仿宋" w:hAnsi="仿宋" w:hint="eastAsia"/>
            <w:sz w:val="24"/>
          </w:rPr>
          <w:t>，</w:t>
        </w:r>
        <w:r w:rsidR="00284DD2">
          <w:rPr>
            <w:rFonts w:ascii="仿宋" w:eastAsia="仿宋" w:hAnsi="仿宋"/>
            <w:sz w:val="24"/>
          </w:rPr>
          <w:t>常用</w:t>
        </w:r>
      </w:ins>
      <w:ins w:id="14" w:author="韩延鹏" w:date="2017-12-01T15:25:00Z">
        <w:r w:rsidR="00284DD2">
          <w:rPr>
            <w:rFonts w:ascii="仿宋" w:eastAsia="仿宋" w:hAnsi="仿宋"/>
            <w:sz w:val="24"/>
          </w:rPr>
          <w:t>的逻辑计算、公式计算</w:t>
        </w:r>
      </w:ins>
    </w:p>
    <w:p w14:paraId="75BA757C" w14:textId="77777777" w:rsidR="00BA0E23" w:rsidRDefault="00335AF9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ins w:id="15" w:author="韩延鹏" w:date="2017-12-01T16:11:00Z"/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填写者可以动态增加、删除一行</w:t>
      </w:r>
    </w:p>
    <w:p w14:paraId="65714EEF" w14:textId="2B330807" w:rsidR="00335AF9" w:rsidRPr="00046611" w:rsidRDefault="00BA0E23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  <w:highlight w:val="yellow"/>
          <w:rPrChange w:id="16" w:author="David Zhang02" w:date="2017-12-06T10:49:00Z">
            <w:rPr>
              <w:rFonts w:ascii="仿宋" w:eastAsia="仿宋" w:hAnsi="仿宋"/>
              <w:sz w:val="24"/>
            </w:rPr>
          </w:rPrChange>
        </w:rPr>
      </w:pPr>
      <w:ins w:id="17" w:author="韩延鹏" w:date="2017-12-01T16:11:00Z">
        <w:r w:rsidRPr="00046611">
          <w:rPr>
            <w:rFonts w:ascii="仿宋" w:eastAsia="仿宋" w:hAnsi="仿宋"/>
            <w:sz w:val="24"/>
            <w:highlight w:val="yellow"/>
            <w:rPrChange w:id="18" w:author="David Zhang02" w:date="2017-12-06T10:49:00Z">
              <w:rPr>
                <w:rFonts w:ascii="仿宋" w:eastAsia="仿宋" w:hAnsi="仿宋"/>
                <w:sz w:val="24"/>
              </w:rPr>
            </w:rPrChange>
          </w:rPr>
          <w:t>可以从Excel中</w:t>
        </w:r>
      </w:ins>
      <w:ins w:id="19" w:author="韩延鹏" w:date="2017-12-01T16:12:00Z">
        <w:r w:rsidRPr="00046611">
          <w:rPr>
            <w:rFonts w:ascii="仿宋" w:eastAsia="仿宋" w:hAnsi="仿宋"/>
            <w:sz w:val="24"/>
            <w:highlight w:val="yellow"/>
            <w:rPrChange w:id="20" w:author="David Zhang02" w:date="2017-12-06T10:49:00Z">
              <w:rPr>
                <w:rFonts w:ascii="仿宋" w:eastAsia="仿宋" w:hAnsi="仿宋"/>
                <w:sz w:val="24"/>
              </w:rPr>
            </w:rPrChange>
          </w:rPr>
          <w:t>复制多行</w:t>
        </w:r>
        <w:r w:rsidRPr="00046611">
          <w:rPr>
            <w:rFonts w:ascii="仿宋" w:eastAsia="仿宋" w:hAnsi="仿宋" w:hint="eastAsia"/>
            <w:sz w:val="24"/>
            <w:highlight w:val="yellow"/>
            <w:rPrChange w:id="21" w:author="David Zhang02" w:date="2017-12-06T10:49:00Z">
              <w:rPr>
                <w:rFonts w:ascii="仿宋" w:eastAsia="仿宋" w:hAnsi="仿宋" w:hint="eastAsia"/>
                <w:sz w:val="24"/>
              </w:rPr>
            </w:rPrChange>
          </w:rPr>
          <w:t>同时</w:t>
        </w:r>
        <w:r w:rsidR="00E7520B" w:rsidRPr="00046611">
          <w:rPr>
            <w:rFonts w:ascii="仿宋" w:eastAsia="仿宋" w:hAnsi="仿宋" w:hint="eastAsia"/>
            <w:sz w:val="24"/>
            <w:highlight w:val="yellow"/>
            <w:rPrChange w:id="22" w:author="David Zhang02" w:date="2017-12-06T10:49:00Z">
              <w:rPr>
                <w:rFonts w:ascii="仿宋" w:eastAsia="仿宋" w:hAnsi="仿宋" w:hint="eastAsia"/>
                <w:sz w:val="24"/>
              </w:rPr>
            </w:rPrChange>
          </w:rPr>
          <w:t>粘贴</w:t>
        </w:r>
      </w:ins>
    </w:p>
    <w:p w14:paraId="46EE0F0D" w14:textId="77777777" w:rsidR="002877B9" w:rsidRDefault="002877B9" w:rsidP="0047191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富文本编辑框</w:t>
      </w:r>
    </w:p>
    <w:p w14:paraId="35C4329A" w14:textId="77777777" w:rsidR="002877B9" w:rsidRDefault="00954A7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可以按像素定义输入框的大小</w:t>
      </w:r>
    </w:p>
    <w:p w14:paraId="42D5FF5C" w14:textId="77777777" w:rsidR="00954A78" w:rsidRDefault="00954A7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可以定义字体大小</w:t>
      </w:r>
    </w:p>
    <w:p w14:paraId="26B235DA" w14:textId="77777777" w:rsidR="00954A78" w:rsidRDefault="00954A7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填写时，</w:t>
      </w:r>
      <w:r w:rsidR="00130628">
        <w:rPr>
          <w:rFonts w:ascii="仿宋" w:eastAsia="仿宋" w:hAnsi="仿宋" w:hint="eastAsia"/>
          <w:sz w:val="24"/>
        </w:rPr>
        <w:t>可以全屏操作，可以设置文字对齐方式，</w:t>
      </w:r>
      <w:r w:rsidR="004F5A06">
        <w:rPr>
          <w:rFonts w:ascii="仿宋" w:eastAsia="仿宋" w:hAnsi="仿宋" w:hint="eastAsia"/>
          <w:sz w:val="24"/>
        </w:rPr>
        <w:t>及字体是否加粗、斜体、下划线</w:t>
      </w:r>
    </w:p>
    <w:p w14:paraId="1DC8C656" w14:textId="24EF799F" w:rsidR="000902CF" w:rsidRDefault="000902CF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ins w:id="23" w:author="韩延鹏" w:date="2017-12-01T15:35:00Z"/>
          <w:rFonts w:ascii="仿宋" w:eastAsia="仿宋" w:hAnsi="仿宋"/>
          <w:color w:val="FF0000"/>
          <w:sz w:val="24"/>
        </w:rPr>
      </w:pPr>
      <w:r w:rsidRPr="00AB72BD">
        <w:rPr>
          <w:rFonts w:ascii="仿宋" w:eastAsia="仿宋" w:hAnsi="仿宋" w:hint="eastAsia"/>
          <w:color w:val="FF0000"/>
          <w:sz w:val="24"/>
          <w:highlight w:val="yellow"/>
          <w:rPrChange w:id="24" w:author="David Zhang02" w:date="2017-12-06T10:59:00Z">
            <w:rPr>
              <w:rFonts w:ascii="仿宋" w:eastAsia="仿宋" w:hAnsi="仿宋" w:hint="eastAsia"/>
              <w:color w:val="FF0000"/>
              <w:sz w:val="24"/>
            </w:rPr>
          </w:rPrChange>
        </w:rPr>
        <w:t>可以插入</w:t>
      </w:r>
      <w:r w:rsidRPr="00AB72BD">
        <w:rPr>
          <w:rFonts w:ascii="仿宋" w:eastAsia="仿宋" w:hAnsi="仿宋"/>
          <w:color w:val="FF0000"/>
          <w:sz w:val="24"/>
          <w:highlight w:val="yellow"/>
          <w:rPrChange w:id="25" w:author="David Zhang02" w:date="2017-12-06T10:59:00Z">
            <w:rPr>
              <w:rFonts w:ascii="仿宋" w:eastAsia="仿宋" w:hAnsi="仿宋"/>
              <w:color w:val="FF0000"/>
              <w:sz w:val="24"/>
            </w:rPr>
          </w:rPrChange>
        </w:rPr>
        <w:t>图片</w:t>
      </w:r>
      <w:r w:rsidR="009E392E" w:rsidRPr="00AB72BD">
        <w:rPr>
          <w:rFonts w:ascii="仿宋" w:eastAsia="仿宋" w:hAnsi="仿宋" w:hint="eastAsia"/>
          <w:color w:val="FF0000"/>
          <w:sz w:val="24"/>
          <w:highlight w:val="yellow"/>
          <w:rPrChange w:id="26" w:author="David Zhang02" w:date="2017-12-06T10:59:00Z">
            <w:rPr>
              <w:rFonts w:ascii="仿宋" w:eastAsia="仿宋" w:hAnsi="仿宋" w:hint="eastAsia"/>
              <w:color w:val="FF0000"/>
              <w:sz w:val="24"/>
            </w:rPr>
          </w:rPrChange>
        </w:rPr>
        <w:t>：</w:t>
      </w:r>
      <w:r w:rsidR="009E392E" w:rsidRPr="00880BAA">
        <w:rPr>
          <w:rFonts w:ascii="仿宋" w:eastAsia="仿宋" w:hAnsi="仿宋"/>
          <w:color w:val="FF0000"/>
          <w:sz w:val="24"/>
        </w:rPr>
        <w:t>可对插入的</w:t>
      </w:r>
      <w:r w:rsidR="009E392E" w:rsidRPr="00880BAA">
        <w:rPr>
          <w:rFonts w:ascii="仿宋" w:eastAsia="仿宋" w:hAnsi="仿宋" w:hint="eastAsia"/>
          <w:color w:val="FF0000"/>
          <w:sz w:val="24"/>
        </w:rPr>
        <w:t>图片</w:t>
      </w:r>
      <w:r w:rsidR="009E392E" w:rsidRPr="00880BAA">
        <w:rPr>
          <w:rFonts w:ascii="仿宋" w:eastAsia="仿宋" w:hAnsi="仿宋"/>
          <w:color w:val="FF0000"/>
          <w:sz w:val="24"/>
        </w:rPr>
        <w:t>进行简单编辑，</w:t>
      </w:r>
      <w:r w:rsidR="009E392E" w:rsidRPr="00AB72BD">
        <w:rPr>
          <w:rFonts w:ascii="仿宋" w:eastAsia="仿宋" w:hAnsi="仿宋"/>
          <w:color w:val="FF0000"/>
          <w:sz w:val="24"/>
          <w:highlight w:val="yellow"/>
          <w:rPrChange w:id="27" w:author="David Zhang02" w:date="2017-12-06T10:59:00Z">
            <w:rPr>
              <w:rFonts w:ascii="仿宋" w:eastAsia="仿宋" w:hAnsi="仿宋"/>
              <w:color w:val="FF0000"/>
              <w:sz w:val="24"/>
            </w:rPr>
          </w:rPrChange>
        </w:rPr>
        <w:t>包括</w:t>
      </w:r>
      <w:r w:rsidR="009E392E" w:rsidRPr="00AB72BD">
        <w:rPr>
          <w:rFonts w:ascii="仿宋" w:eastAsia="仿宋" w:hAnsi="仿宋" w:hint="eastAsia"/>
          <w:color w:val="FF0000"/>
          <w:sz w:val="24"/>
          <w:highlight w:val="yellow"/>
          <w:rPrChange w:id="28" w:author="David Zhang02" w:date="2017-12-06T10:59:00Z">
            <w:rPr>
              <w:rFonts w:ascii="仿宋" w:eastAsia="仿宋" w:hAnsi="仿宋" w:hint="eastAsia"/>
              <w:color w:val="FF0000"/>
              <w:sz w:val="24"/>
            </w:rPr>
          </w:rPrChange>
        </w:rPr>
        <w:t>剪裁</w:t>
      </w:r>
      <w:r w:rsidR="009E392E" w:rsidRPr="00AB72BD">
        <w:rPr>
          <w:rFonts w:ascii="仿宋" w:eastAsia="仿宋" w:hAnsi="仿宋"/>
          <w:color w:val="FF0000"/>
          <w:sz w:val="24"/>
          <w:highlight w:val="yellow"/>
          <w:rPrChange w:id="29" w:author="David Zhang02" w:date="2017-12-06T10:59:00Z">
            <w:rPr>
              <w:rFonts w:ascii="仿宋" w:eastAsia="仿宋" w:hAnsi="仿宋"/>
              <w:color w:val="FF0000"/>
              <w:sz w:val="24"/>
            </w:rPr>
          </w:rPrChange>
        </w:rPr>
        <w:t>、修改边界、自由缩放</w:t>
      </w:r>
      <w:r w:rsidR="009E392E" w:rsidRPr="00880BAA">
        <w:rPr>
          <w:rFonts w:ascii="仿宋" w:eastAsia="仿宋" w:hAnsi="仿宋"/>
          <w:color w:val="FF0000"/>
          <w:sz w:val="24"/>
        </w:rPr>
        <w:t>等；</w:t>
      </w:r>
      <w:r w:rsidR="006302B4" w:rsidRPr="00880BAA">
        <w:rPr>
          <w:rFonts w:ascii="仿宋" w:eastAsia="仿宋" w:hAnsi="仿宋" w:hint="eastAsia"/>
          <w:color w:val="FF0000"/>
          <w:sz w:val="24"/>
        </w:rPr>
        <w:t>图片</w:t>
      </w:r>
      <w:r w:rsidR="006302B4" w:rsidRPr="00880BAA">
        <w:rPr>
          <w:rFonts w:ascii="仿宋" w:eastAsia="仿宋" w:hAnsi="仿宋"/>
          <w:color w:val="FF0000"/>
          <w:sz w:val="24"/>
        </w:rPr>
        <w:t>支持ctrl+v</w:t>
      </w:r>
      <w:r w:rsidR="00B71A84" w:rsidRPr="00880BAA">
        <w:rPr>
          <w:rFonts w:ascii="仿宋" w:eastAsia="仿宋" w:hAnsi="仿宋" w:hint="eastAsia"/>
          <w:color w:val="FF0000"/>
          <w:sz w:val="24"/>
        </w:rPr>
        <w:t>或</w:t>
      </w:r>
      <w:r w:rsidR="00B71A84" w:rsidRPr="00880BAA">
        <w:rPr>
          <w:rFonts w:ascii="仿宋" w:eastAsia="仿宋" w:hAnsi="仿宋"/>
          <w:color w:val="FF0000"/>
          <w:sz w:val="24"/>
        </w:rPr>
        <w:t>拖拽</w:t>
      </w:r>
      <w:r w:rsidR="006302B4" w:rsidRPr="00880BAA">
        <w:rPr>
          <w:rFonts w:ascii="仿宋" w:eastAsia="仿宋" w:hAnsi="仿宋"/>
          <w:color w:val="FF0000"/>
          <w:sz w:val="24"/>
        </w:rPr>
        <w:t>快捷上传，插入即实现上传；</w:t>
      </w:r>
      <w:ins w:id="30" w:author="韩延鹏" w:date="2017-12-01T15:40:00Z">
        <w:r w:rsidR="00330234">
          <w:rPr>
            <w:rFonts w:ascii="仿宋" w:eastAsia="仿宋" w:hAnsi="仿宋" w:hint="eastAsia"/>
            <w:color w:val="FF0000"/>
            <w:sz w:val="24"/>
          </w:rPr>
          <w:t>上传</w:t>
        </w:r>
        <w:r w:rsidR="00330234">
          <w:rPr>
            <w:rFonts w:ascii="仿宋" w:eastAsia="仿宋" w:hAnsi="仿宋"/>
            <w:color w:val="FF0000"/>
            <w:sz w:val="24"/>
          </w:rPr>
          <w:t>照片保证一定的清晰度和分辨率</w:t>
        </w:r>
      </w:ins>
    </w:p>
    <w:p w14:paraId="63000A8D" w14:textId="3E9C8C3D" w:rsidR="00347EA8" w:rsidRPr="00880BAA" w:rsidRDefault="00347EA8" w:rsidP="00471910">
      <w:pPr>
        <w:pStyle w:val="ListParagraph"/>
        <w:numPr>
          <w:ilvl w:val="2"/>
          <w:numId w:val="1"/>
        </w:numPr>
        <w:spacing w:line="360" w:lineRule="auto"/>
        <w:ind w:firstLineChars="0"/>
        <w:rPr>
          <w:rFonts w:ascii="仿宋" w:eastAsia="仿宋" w:hAnsi="仿宋"/>
          <w:color w:val="FF0000"/>
          <w:sz w:val="24"/>
        </w:rPr>
      </w:pPr>
      <w:ins w:id="31" w:author="韩延鹏" w:date="2017-12-01T15:35:00Z">
        <w:r>
          <w:rPr>
            <w:rFonts w:ascii="仿宋" w:eastAsia="仿宋" w:hAnsi="仿宋" w:hint="eastAsia"/>
            <w:color w:val="FF0000"/>
            <w:sz w:val="24"/>
          </w:rPr>
          <w:t>插入表格</w:t>
        </w:r>
      </w:ins>
    </w:p>
    <w:p w14:paraId="3A6D986D" w14:textId="70D13768" w:rsidR="00946BFC" w:rsidRDefault="00946BFC" w:rsidP="008F3A4D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可以预览文件模板</w:t>
      </w:r>
      <w:r w:rsidR="00CB1878">
        <w:rPr>
          <w:rFonts w:ascii="仿宋" w:eastAsia="仿宋" w:hAnsi="仿宋" w:hint="eastAsia"/>
          <w:sz w:val="24"/>
        </w:rPr>
        <w:t>，预览时可以测试不可编辑部分、文本输入框、</w:t>
      </w:r>
      <w:r w:rsidR="00CB1878" w:rsidRPr="008F3A4D">
        <w:rPr>
          <w:rFonts w:ascii="仿宋" w:eastAsia="仿宋" w:hAnsi="仿宋" w:hint="eastAsia"/>
          <w:sz w:val="24"/>
        </w:rPr>
        <w:t>单选框、复选框、</w:t>
      </w:r>
      <w:r w:rsidR="000902CF" w:rsidRPr="000902CF">
        <w:rPr>
          <w:rFonts w:ascii="仿宋" w:eastAsia="仿宋" w:hAnsi="仿宋" w:hint="eastAsia"/>
          <w:color w:val="FF0000"/>
          <w:sz w:val="24"/>
        </w:rPr>
        <w:t>下拉</w:t>
      </w:r>
      <w:r w:rsidR="000902CF" w:rsidRPr="000902CF">
        <w:rPr>
          <w:rFonts w:ascii="仿宋" w:eastAsia="仿宋" w:hAnsi="仿宋"/>
          <w:color w:val="FF0000"/>
          <w:sz w:val="24"/>
        </w:rPr>
        <w:t>选择框</w:t>
      </w:r>
      <w:r w:rsidR="000902CF">
        <w:rPr>
          <w:rFonts w:ascii="仿宋" w:eastAsia="仿宋" w:hAnsi="仿宋" w:hint="eastAsia"/>
          <w:color w:val="FF0000"/>
          <w:sz w:val="24"/>
        </w:rPr>
        <w:t>、</w:t>
      </w:r>
      <w:r w:rsidR="00CB1878">
        <w:rPr>
          <w:rFonts w:ascii="仿宋" w:eastAsia="仿宋" w:hAnsi="仿宋" w:hint="eastAsia"/>
          <w:sz w:val="24"/>
        </w:rPr>
        <w:t>富文本编辑框</w:t>
      </w:r>
      <w:ins w:id="32" w:author="韩延鹏" w:date="2017-12-01T15:36:00Z">
        <w:r w:rsidR="00D50C6F">
          <w:rPr>
            <w:rFonts w:ascii="仿宋" w:eastAsia="仿宋" w:hAnsi="仿宋" w:hint="eastAsia"/>
            <w:sz w:val="24"/>
          </w:rPr>
          <w:t>、</w:t>
        </w:r>
      </w:ins>
      <w:ins w:id="33" w:author="韩延鹏" w:date="2017-12-01T15:37:00Z">
        <w:r w:rsidR="00D50C6F">
          <w:rPr>
            <w:rFonts w:ascii="仿宋" w:eastAsia="仿宋" w:hAnsi="仿宋" w:hint="eastAsia"/>
            <w:sz w:val="24"/>
          </w:rPr>
          <w:t>数据</w:t>
        </w:r>
        <w:r w:rsidR="00D50C6F">
          <w:rPr>
            <w:rFonts w:ascii="仿宋" w:eastAsia="仿宋" w:hAnsi="仿宋"/>
            <w:sz w:val="24"/>
          </w:rPr>
          <w:t>验证</w:t>
        </w:r>
        <w:r w:rsidR="00D50C6F">
          <w:rPr>
            <w:rFonts w:ascii="仿宋" w:eastAsia="仿宋" w:hAnsi="仿宋" w:hint="eastAsia"/>
            <w:sz w:val="24"/>
          </w:rPr>
          <w:t>、</w:t>
        </w:r>
        <w:r w:rsidR="00D50C6F">
          <w:rPr>
            <w:rFonts w:ascii="仿宋" w:eastAsia="仿宋" w:hAnsi="仿宋"/>
            <w:sz w:val="24"/>
          </w:rPr>
          <w:t>字体格式等</w:t>
        </w:r>
      </w:ins>
      <w:r w:rsidR="00CB1878">
        <w:rPr>
          <w:rFonts w:ascii="仿宋" w:eastAsia="仿宋" w:hAnsi="仿宋" w:hint="eastAsia"/>
          <w:sz w:val="24"/>
        </w:rPr>
        <w:t>功能</w:t>
      </w:r>
      <w:r>
        <w:rPr>
          <w:rFonts w:ascii="仿宋" w:eastAsia="仿宋" w:hAnsi="仿宋" w:hint="eastAsia"/>
          <w:sz w:val="24"/>
        </w:rPr>
        <w:t>；</w:t>
      </w:r>
    </w:p>
    <w:p w14:paraId="197D5681" w14:textId="57F2AEBF" w:rsidR="00F325DB" w:rsidRDefault="008E40D9" w:rsidP="00F325DB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能够实现</w:t>
      </w:r>
      <w:r w:rsidR="00A00898">
        <w:rPr>
          <w:rFonts w:ascii="仿宋" w:eastAsia="仿宋" w:hAnsi="仿宋" w:hint="eastAsia"/>
          <w:sz w:val="24"/>
        </w:rPr>
        <w:t>模板填写结果中所填文字的检索</w:t>
      </w:r>
      <w:ins w:id="34" w:author="韩延鹏" w:date="2017-12-01T15:38:00Z">
        <w:r w:rsidR="00D50C6F">
          <w:rPr>
            <w:rFonts w:ascii="仿宋" w:eastAsia="仿宋" w:hAnsi="仿宋" w:hint="eastAsia"/>
            <w:sz w:val="24"/>
          </w:rPr>
          <w:t>（全文</w:t>
        </w:r>
        <w:r w:rsidR="00D50C6F">
          <w:rPr>
            <w:rFonts w:ascii="仿宋" w:eastAsia="仿宋" w:hAnsi="仿宋"/>
            <w:sz w:val="24"/>
          </w:rPr>
          <w:t>搜索</w:t>
        </w:r>
        <w:r w:rsidR="00D50C6F">
          <w:rPr>
            <w:rFonts w:ascii="仿宋" w:eastAsia="仿宋" w:hAnsi="仿宋" w:hint="eastAsia"/>
            <w:sz w:val="24"/>
          </w:rPr>
          <w:t>）</w:t>
        </w:r>
      </w:ins>
    </w:p>
    <w:p w14:paraId="786C6295" w14:textId="77777777" w:rsidR="008E40D9" w:rsidRPr="00A00898" w:rsidRDefault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A00898">
        <w:rPr>
          <w:rFonts w:ascii="仿宋" w:eastAsia="仿宋" w:hAnsi="仿宋" w:hint="eastAsia"/>
          <w:sz w:val="24"/>
        </w:rPr>
        <w:t>对于已经模板化</w:t>
      </w:r>
      <w:r w:rsidRPr="00A00898">
        <w:rPr>
          <w:rFonts w:ascii="仿宋" w:eastAsia="仿宋" w:hAnsi="仿宋"/>
          <w:sz w:val="24"/>
        </w:rPr>
        <w:t>录入</w:t>
      </w:r>
      <w:r w:rsidRPr="00A00898">
        <w:rPr>
          <w:rFonts w:ascii="仿宋" w:eastAsia="仿宋" w:hAnsi="仿宋" w:hint="eastAsia"/>
          <w:sz w:val="24"/>
        </w:rPr>
        <w:t>平台的</w:t>
      </w:r>
      <w:r w:rsidRPr="00A00898">
        <w:rPr>
          <w:rFonts w:ascii="仿宋" w:eastAsia="仿宋" w:hAnsi="仿宋"/>
          <w:sz w:val="24"/>
        </w:rPr>
        <w:t>历史信息，可以</w:t>
      </w:r>
      <w:r w:rsidR="00C155DD" w:rsidRPr="00A00898">
        <w:rPr>
          <w:rFonts w:ascii="仿宋" w:eastAsia="仿宋" w:hAnsi="仿宋" w:hint="eastAsia"/>
          <w:sz w:val="24"/>
        </w:rPr>
        <w:t>按</w:t>
      </w:r>
      <w:r w:rsidR="00C155DD" w:rsidRPr="00A00898">
        <w:rPr>
          <w:rFonts w:ascii="仿宋" w:eastAsia="仿宋" w:hAnsi="仿宋"/>
          <w:sz w:val="24"/>
        </w:rPr>
        <w:t>原模板</w:t>
      </w:r>
      <w:r w:rsidRPr="00A00898">
        <w:rPr>
          <w:rFonts w:ascii="仿宋" w:eastAsia="仿宋" w:hAnsi="仿宋" w:hint="eastAsia"/>
          <w:sz w:val="24"/>
        </w:rPr>
        <w:t>直接</w:t>
      </w:r>
      <w:r w:rsidRPr="00A00898">
        <w:rPr>
          <w:rFonts w:ascii="仿宋" w:eastAsia="仿宋" w:hAnsi="仿宋"/>
          <w:sz w:val="24"/>
        </w:rPr>
        <w:t>生成</w:t>
      </w:r>
      <w:r w:rsidRPr="00A00898">
        <w:rPr>
          <w:rFonts w:ascii="仿宋" w:eastAsia="仿宋" w:hAnsi="仿宋" w:hint="eastAsia"/>
          <w:sz w:val="24"/>
        </w:rPr>
        <w:t>并输出正式版</w:t>
      </w:r>
      <w:r w:rsidRPr="00A00898">
        <w:rPr>
          <w:rFonts w:ascii="仿宋" w:eastAsia="仿宋" w:hAnsi="仿宋"/>
          <w:sz w:val="24"/>
        </w:rPr>
        <w:t>文件</w:t>
      </w:r>
      <w:r w:rsidRPr="00A00898">
        <w:rPr>
          <w:rFonts w:ascii="仿宋" w:eastAsia="仿宋" w:hAnsi="仿宋" w:hint="eastAsia"/>
          <w:sz w:val="24"/>
        </w:rPr>
        <w:t>，</w:t>
      </w:r>
      <w:r w:rsidRPr="00A00898">
        <w:rPr>
          <w:rFonts w:ascii="仿宋" w:eastAsia="仿宋" w:hAnsi="仿宋"/>
          <w:sz w:val="24"/>
        </w:rPr>
        <w:t>并且</w:t>
      </w:r>
      <w:r w:rsidR="00C155DD" w:rsidRPr="00A00898">
        <w:rPr>
          <w:rFonts w:ascii="仿宋" w:eastAsia="仿宋" w:hAnsi="仿宋" w:hint="eastAsia"/>
          <w:sz w:val="24"/>
        </w:rPr>
        <w:t>也</w:t>
      </w:r>
      <w:r w:rsidRPr="00A00898">
        <w:rPr>
          <w:rFonts w:ascii="仿宋" w:eastAsia="仿宋" w:hAnsi="仿宋"/>
          <w:sz w:val="24"/>
        </w:rPr>
        <w:t>可以定制</w:t>
      </w:r>
      <w:r w:rsidRPr="00A00898">
        <w:rPr>
          <w:rFonts w:ascii="仿宋" w:eastAsia="仿宋" w:hAnsi="仿宋" w:hint="eastAsia"/>
          <w:sz w:val="24"/>
        </w:rPr>
        <w:t>与原</w:t>
      </w:r>
      <w:r w:rsidRPr="00A00898">
        <w:rPr>
          <w:rFonts w:ascii="仿宋" w:eastAsia="仿宋" w:hAnsi="仿宋"/>
          <w:sz w:val="24"/>
        </w:rPr>
        <w:t>模板</w:t>
      </w:r>
      <w:r w:rsidRPr="00A00898">
        <w:rPr>
          <w:rFonts w:ascii="仿宋" w:eastAsia="仿宋" w:hAnsi="仿宋" w:hint="eastAsia"/>
          <w:sz w:val="24"/>
        </w:rPr>
        <w:t>不同</w:t>
      </w:r>
      <w:r w:rsidRPr="00A00898">
        <w:rPr>
          <w:rFonts w:ascii="仿宋" w:eastAsia="仿宋" w:hAnsi="仿宋"/>
          <w:sz w:val="24"/>
        </w:rPr>
        <w:t>的新的模板</w:t>
      </w:r>
      <w:r w:rsidRPr="00A00898">
        <w:rPr>
          <w:rFonts w:ascii="仿宋" w:eastAsia="仿宋" w:hAnsi="仿宋" w:hint="eastAsia"/>
          <w:sz w:val="24"/>
        </w:rPr>
        <w:t>化</w:t>
      </w:r>
      <w:r w:rsidRPr="00A00898">
        <w:rPr>
          <w:rFonts w:ascii="仿宋" w:eastAsia="仿宋" w:hAnsi="仿宋"/>
          <w:sz w:val="24"/>
        </w:rPr>
        <w:t>输出条件</w:t>
      </w:r>
      <w:r w:rsidR="00C155DD" w:rsidRPr="00A00898">
        <w:rPr>
          <w:rFonts w:ascii="仿宋" w:eastAsia="仿宋" w:hAnsi="仿宋" w:hint="eastAsia"/>
          <w:sz w:val="24"/>
        </w:rPr>
        <w:t>重新组装平台中</w:t>
      </w:r>
      <w:r w:rsidR="00C155DD" w:rsidRPr="00A00898">
        <w:rPr>
          <w:rFonts w:ascii="仿宋" w:eastAsia="仿宋" w:hAnsi="仿宋"/>
          <w:sz w:val="24"/>
        </w:rPr>
        <w:t>的文件信息来</w:t>
      </w:r>
      <w:r w:rsidRPr="00A00898">
        <w:rPr>
          <w:rFonts w:ascii="仿宋" w:eastAsia="仿宋" w:hAnsi="仿宋" w:hint="eastAsia"/>
          <w:sz w:val="24"/>
        </w:rPr>
        <w:t>进行文件输出，</w:t>
      </w:r>
      <w:r w:rsidR="00C155DD" w:rsidRPr="00A00898">
        <w:rPr>
          <w:rFonts w:ascii="仿宋" w:eastAsia="仿宋" w:hAnsi="仿宋" w:hint="eastAsia"/>
          <w:sz w:val="24"/>
        </w:rPr>
        <w:t>且</w:t>
      </w:r>
      <w:r w:rsidRPr="00A00898">
        <w:rPr>
          <w:rFonts w:ascii="仿宋" w:eastAsia="仿宋" w:hAnsi="仿宋"/>
          <w:sz w:val="24"/>
        </w:rPr>
        <w:t>以上输出</w:t>
      </w:r>
      <w:r w:rsidRPr="00A00898">
        <w:rPr>
          <w:rFonts w:ascii="仿宋" w:eastAsia="仿宋" w:hAnsi="仿宋" w:hint="eastAsia"/>
          <w:sz w:val="24"/>
        </w:rPr>
        <w:t>方式</w:t>
      </w:r>
      <w:r w:rsidRPr="00A00898">
        <w:rPr>
          <w:rFonts w:ascii="仿宋" w:eastAsia="仿宋" w:hAnsi="仿宋"/>
          <w:sz w:val="24"/>
        </w:rPr>
        <w:t>均</w:t>
      </w:r>
      <w:r w:rsidRPr="00A00898">
        <w:rPr>
          <w:rFonts w:ascii="仿宋" w:eastAsia="仿宋" w:hAnsi="仿宋" w:hint="eastAsia"/>
          <w:sz w:val="24"/>
        </w:rPr>
        <w:t>应支持</w:t>
      </w:r>
      <w:r w:rsidRPr="00A00898">
        <w:rPr>
          <w:rFonts w:ascii="仿宋" w:eastAsia="仿宋" w:hAnsi="仿宋"/>
          <w:sz w:val="24"/>
        </w:rPr>
        <w:t>批量操作</w:t>
      </w:r>
      <w:r w:rsidRPr="00A00898">
        <w:rPr>
          <w:rFonts w:ascii="仿宋" w:eastAsia="仿宋" w:hAnsi="仿宋" w:hint="eastAsia"/>
          <w:sz w:val="24"/>
        </w:rPr>
        <w:t>；</w:t>
      </w:r>
    </w:p>
    <w:p w14:paraId="710EF885" w14:textId="77777777" w:rsidR="00A65177" w:rsidRDefault="00407823" w:rsidP="00A65177">
      <w:pPr>
        <w:pStyle w:val="ListParagraph"/>
        <w:spacing w:line="360" w:lineRule="auto"/>
        <w:ind w:left="1286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即：</w:t>
      </w:r>
      <w:r w:rsidR="00A65177">
        <w:rPr>
          <w:rFonts w:ascii="仿宋" w:eastAsia="仿宋" w:hAnsi="仿宋" w:hint="eastAsia"/>
          <w:sz w:val="24"/>
        </w:rPr>
        <w:t>可以模板关联，一套文档可以支持两种模板的输出，如：对内文档（包含全部</w:t>
      </w:r>
      <w:r w:rsidR="00634B32">
        <w:rPr>
          <w:rFonts w:ascii="仿宋" w:eastAsia="仿宋" w:hAnsi="仿宋" w:hint="eastAsia"/>
          <w:sz w:val="24"/>
        </w:rPr>
        <w:t>模块</w:t>
      </w:r>
      <w:r w:rsidR="00A65177">
        <w:rPr>
          <w:rFonts w:ascii="仿宋" w:eastAsia="仿宋" w:hAnsi="仿宋" w:hint="eastAsia"/>
          <w:sz w:val="24"/>
        </w:rPr>
        <w:t>），对外文档（包含部分</w:t>
      </w:r>
      <w:r w:rsidR="00634B32">
        <w:rPr>
          <w:rFonts w:ascii="仿宋" w:eastAsia="仿宋" w:hAnsi="仿宋" w:hint="eastAsia"/>
          <w:sz w:val="24"/>
        </w:rPr>
        <w:t>模块</w:t>
      </w:r>
      <w:r w:rsidR="00A65177">
        <w:rPr>
          <w:rFonts w:ascii="仿宋" w:eastAsia="仿宋" w:hAnsi="仿宋" w:hint="eastAsia"/>
          <w:sz w:val="24"/>
        </w:rPr>
        <w:t>）；</w:t>
      </w:r>
    </w:p>
    <w:p w14:paraId="6660F309" w14:textId="015D552F" w:rsidR="0060771D" w:rsidRPr="0060771D" w:rsidRDefault="0060771D" w:rsidP="00A65177">
      <w:pPr>
        <w:pStyle w:val="ListParagraph"/>
        <w:spacing w:line="360" w:lineRule="auto"/>
        <w:ind w:left="1286" w:firstLineChars="0" w:firstLine="0"/>
        <w:rPr>
          <w:rFonts w:ascii="仿宋" w:eastAsia="仿宋" w:hAnsi="仿宋"/>
          <w:sz w:val="24"/>
        </w:rPr>
      </w:pPr>
      <w:r w:rsidRPr="00566BB6">
        <w:rPr>
          <w:rFonts w:ascii="仿宋" w:eastAsia="仿宋" w:hAnsi="仿宋" w:hint="eastAsia"/>
          <w:sz w:val="24"/>
        </w:rPr>
        <w:t>一个文档最长的有</w:t>
      </w:r>
      <w:r w:rsidRPr="00566BB6">
        <w:rPr>
          <w:rFonts w:ascii="仿宋" w:eastAsia="仿宋" w:hAnsi="仿宋"/>
          <w:sz w:val="24"/>
        </w:rPr>
        <w:t>200多页，模块最多有5~6</w:t>
      </w:r>
      <w:r w:rsidRPr="00566BB6">
        <w:rPr>
          <w:rFonts w:ascii="仿宋" w:eastAsia="仿宋" w:hAnsi="仿宋" w:hint="eastAsia"/>
          <w:sz w:val="24"/>
        </w:rPr>
        <w:t>个</w:t>
      </w:r>
      <w:r w:rsidR="00E90D32" w:rsidRPr="00566BB6">
        <w:rPr>
          <w:rFonts w:ascii="仿宋" w:eastAsia="仿宋" w:hAnsi="仿宋" w:hint="eastAsia"/>
          <w:sz w:val="24"/>
        </w:rPr>
        <w:t>；</w:t>
      </w:r>
      <w:r w:rsidR="00727551" w:rsidRPr="00186186">
        <w:rPr>
          <w:rFonts w:ascii="仿宋" w:eastAsia="仿宋" w:hAnsi="仿宋" w:hint="eastAsia"/>
          <w:color w:val="7030A0"/>
          <w:sz w:val="24"/>
          <w:highlight w:val="yellow"/>
        </w:rPr>
        <w:t>（此处不是太理解，200多页是文档的最大容量？</w:t>
      </w:r>
      <w:r w:rsidR="00727551" w:rsidRPr="00186186">
        <w:rPr>
          <w:rFonts w:ascii="仿宋" w:eastAsia="仿宋" w:hAnsi="仿宋"/>
          <w:color w:val="7030A0"/>
          <w:sz w:val="24"/>
          <w:highlight w:val="yellow"/>
        </w:rPr>
        <w:t>）</w:t>
      </w:r>
      <w:ins w:id="35" w:author="韩延鹏" w:date="2017-12-01T15:38:00Z">
        <w:r w:rsidR="00D50C6F">
          <w:rPr>
            <w:rFonts w:ascii="仿宋" w:eastAsia="仿宋" w:hAnsi="仿宋" w:hint="eastAsia"/>
            <w:color w:val="7030A0"/>
            <w:sz w:val="24"/>
          </w:rPr>
          <w:t>文档</w:t>
        </w:r>
        <w:r w:rsidR="00D50C6F">
          <w:rPr>
            <w:rFonts w:ascii="仿宋" w:eastAsia="仿宋" w:hAnsi="仿宋"/>
            <w:color w:val="7030A0"/>
            <w:sz w:val="24"/>
          </w:rPr>
          <w:t>页数不限</w:t>
        </w:r>
      </w:ins>
      <w:ins w:id="36" w:author="韩延鹏" w:date="2017-12-01T15:41:00Z">
        <w:r w:rsidR="0045369F">
          <w:rPr>
            <w:rFonts w:ascii="仿宋" w:eastAsia="仿宋" w:hAnsi="仿宋" w:hint="eastAsia"/>
            <w:color w:val="7030A0"/>
            <w:sz w:val="24"/>
          </w:rPr>
          <w:t>，200页</w:t>
        </w:r>
        <w:r w:rsidR="0045369F">
          <w:rPr>
            <w:rFonts w:ascii="仿宋" w:eastAsia="仿宋" w:hAnsi="仿宋"/>
            <w:color w:val="7030A0"/>
            <w:sz w:val="24"/>
          </w:rPr>
          <w:t>以内保证使用流畅度。</w:t>
        </w:r>
      </w:ins>
      <w:ins w:id="37" w:author="韩延鹏" w:date="2017-12-01T15:42:00Z">
        <w:r w:rsidR="0045369F">
          <w:rPr>
            <w:rFonts w:ascii="仿宋" w:eastAsia="仿宋" w:hAnsi="仿宋" w:hint="eastAsia"/>
            <w:color w:val="7030A0"/>
            <w:sz w:val="24"/>
          </w:rPr>
          <w:t>模块</w:t>
        </w:r>
        <w:r w:rsidR="0045369F">
          <w:rPr>
            <w:rFonts w:ascii="仿宋" w:eastAsia="仿宋" w:hAnsi="仿宋"/>
            <w:color w:val="7030A0"/>
            <w:sz w:val="24"/>
          </w:rPr>
          <w:t>数量无限制。</w:t>
        </w:r>
      </w:ins>
    </w:p>
    <w:p w14:paraId="30588FB0" w14:textId="2491EFBD" w:rsidR="004D3972" w:rsidRPr="00781585" w:rsidRDefault="004D3972" w:rsidP="00727551">
      <w:pPr>
        <w:pStyle w:val="ListParagraph"/>
        <w:numPr>
          <w:ilvl w:val="0"/>
          <w:numId w:val="1"/>
        </w:numPr>
        <w:spacing w:line="360" w:lineRule="auto"/>
        <w:ind w:firstLineChars="0"/>
        <w:rPr>
          <w:ins w:id="38" w:author="韩延鹏" w:date="2017-12-01T15:51:00Z"/>
          <w:rFonts w:ascii="仿宋" w:eastAsia="仿宋" w:hAnsi="仿宋"/>
          <w:sz w:val="24"/>
          <w:rPrChange w:id="39" w:author="韩延鹏" w:date="2017-12-01T15:51:00Z">
            <w:rPr>
              <w:ins w:id="40" w:author="韩延鹏" w:date="2017-12-01T15:51:00Z"/>
              <w:rFonts w:ascii="仿宋" w:eastAsia="仿宋" w:hAnsi="仿宋"/>
              <w:color w:val="7030A0"/>
              <w:sz w:val="24"/>
            </w:rPr>
          </w:rPrChange>
        </w:rPr>
      </w:pPr>
      <w:r w:rsidRPr="00566BB6">
        <w:rPr>
          <w:rFonts w:ascii="仿宋" w:eastAsia="仿宋" w:hAnsi="仿宋" w:hint="eastAsia"/>
          <w:sz w:val="24"/>
        </w:rPr>
        <w:lastRenderedPageBreak/>
        <w:t>可以导出文档为HTML、PDF</w:t>
      </w:r>
      <w:ins w:id="41" w:author="韩延鹏" w:date="2017-12-01T15:46:00Z">
        <w:r w:rsidR="0045369F">
          <w:rPr>
            <w:rFonts w:ascii="仿宋" w:eastAsia="仿宋" w:hAnsi="仿宋" w:hint="eastAsia"/>
            <w:sz w:val="24"/>
          </w:rPr>
          <w:t>、</w:t>
        </w:r>
        <w:r w:rsidR="0045369F">
          <w:rPr>
            <w:rFonts w:ascii="仿宋" w:eastAsia="仿宋" w:hAnsi="仿宋"/>
            <w:sz w:val="24"/>
          </w:rPr>
          <w:t>office</w:t>
        </w:r>
      </w:ins>
      <w:ins w:id="42" w:author="韩延鹏" w:date="2017-12-01T15:51:00Z">
        <w:r w:rsidR="00831360">
          <w:rPr>
            <w:rFonts w:ascii="仿宋" w:eastAsia="仿宋" w:hAnsi="仿宋" w:hint="eastAsia"/>
            <w:sz w:val="24"/>
          </w:rPr>
          <w:t>（</w:t>
        </w:r>
        <w:r w:rsidR="00831360" w:rsidRPr="001F31CF">
          <w:rPr>
            <w:rFonts w:ascii="仿宋" w:eastAsia="仿宋" w:hAnsi="仿宋"/>
            <w:sz w:val="24"/>
            <w:highlight w:val="yellow"/>
            <w:rPrChange w:id="43" w:author="David Zhang02" w:date="2017-12-06T11:20:00Z">
              <w:rPr>
                <w:rFonts w:ascii="仿宋" w:eastAsia="仿宋" w:hAnsi="仿宋"/>
                <w:sz w:val="24"/>
              </w:rPr>
            </w:rPrChange>
          </w:rPr>
          <w:t>word、excel</w:t>
        </w:r>
        <w:r w:rsidR="00831360">
          <w:rPr>
            <w:rFonts w:ascii="仿宋" w:eastAsia="仿宋" w:hAnsi="仿宋" w:hint="eastAsia"/>
            <w:sz w:val="24"/>
          </w:rPr>
          <w:t>）</w:t>
        </w:r>
      </w:ins>
      <w:r w:rsidRPr="00566BB6">
        <w:rPr>
          <w:rFonts w:ascii="仿宋" w:eastAsia="仿宋" w:hAnsi="仿宋" w:hint="eastAsia"/>
          <w:sz w:val="24"/>
        </w:rPr>
        <w:t>格式</w:t>
      </w:r>
      <w:r w:rsidR="002471F8" w:rsidRPr="00566BB6">
        <w:rPr>
          <w:rFonts w:ascii="仿宋" w:eastAsia="仿宋" w:hAnsi="仿宋" w:hint="eastAsia"/>
          <w:sz w:val="24"/>
        </w:rPr>
        <w:t>；</w:t>
      </w:r>
      <w:r w:rsidR="00727551" w:rsidRPr="00186186">
        <w:rPr>
          <w:rFonts w:ascii="仿宋" w:eastAsia="仿宋" w:hAnsi="仿宋" w:hint="eastAsia"/>
          <w:color w:val="7030A0"/>
          <w:sz w:val="24"/>
          <w:highlight w:val="yellow"/>
        </w:rPr>
        <w:t>（可否增加支持导出office格式，还是导出html格式后用office打开再编辑另存？</w:t>
      </w:r>
      <w:r w:rsidR="00727551" w:rsidRPr="00186186">
        <w:rPr>
          <w:rFonts w:ascii="仿宋" w:eastAsia="仿宋" w:hAnsi="仿宋"/>
          <w:color w:val="7030A0"/>
          <w:sz w:val="24"/>
          <w:highlight w:val="yellow"/>
        </w:rPr>
        <w:t>）</w:t>
      </w:r>
    </w:p>
    <w:p w14:paraId="4AF779AB" w14:textId="3012DE09" w:rsidR="00781585" w:rsidRPr="00727551" w:rsidRDefault="00781585" w:rsidP="0072755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ins w:id="44" w:author="韩延鹏" w:date="2017-12-01T15:52:00Z">
        <w:r>
          <w:rPr>
            <w:rFonts w:ascii="仿宋" w:eastAsia="仿宋" w:hAnsi="仿宋" w:hint="eastAsia"/>
            <w:color w:val="7030A0"/>
            <w:sz w:val="24"/>
          </w:rPr>
          <w:t>支持导出</w:t>
        </w:r>
        <w:r>
          <w:rPr>
            <w:rFonts w:ascii="仿宋" w:eastAsia="仿宋" w:hAnsi="仿宋"/>
            <w:color w:val="7030A0"/>
            <w:sz w:val="24"/>
          </w:rPr>
          <w:t>汇总表格，自定义表头</w:t>
        </w:r>
        <w:r>
          <w:rPr>
            <w:rFonts w:ascii="仿宋" w:eastAsia="仿宋" w:hAnsi="仿宋" w:hint="eastAsia"/>
            <w:color w:val="7030A0"/>
            <w:sz w:val="24"/>
          </w:rPr>
          <w:t>和</w:t>
        </w:r>
        <w:r>
          <w:rPr>
            <w:rFonts w:ascii="仿宋" w:eastAsia="仿宋" w:hAnsi="仿宋"/>
            <w:color w:val="7030A0"/>
            <w:sz w:val="24"/>
          </w:rPr>
          <w:t>字段内容</w:t>
        </w:r>
      </w:ins>
    </w:p>
    <w:p w14:paraId="508D3099" w14:textId="33189A4C" w:rsidR="00437387" w:rsidRPr="00654458" w:rsidRDefault="00C43616" w:rsidP="00357E7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654458">
        <w:rPr>
          <w:rFonts w:ascii="仿宋" w:eastAsia="仿宋" w:hAnsi="仿宋" w:hint="eastAsia"/>
          <w:sz w:val="24"/>
        </w:rPr>
        <w:t>一</w:t>
      </w:r>
      <w:r>
        <w:rPr>
          <w:rFonts w:ascii="仿宋" w:eastAsia="仿宋" w:hAnsi="仿宋" w:hint="eastAsia"/>
          <w:sz w:val="24"/>
        </w:rPr>
        <w:t>些项目信息可以从本系统</w:t>
      </w:r>
      <w:r w:rsidR="00E245C1">
        <w:rPr>
          <w:rFonts w:ascii="仿宋" w:eastAsia="仿宋" w:hAnsi="仿宋" w:hint="eastAsia"/>
          <w:sz w:val="24"/>
        </w:rPr>
        <w:t>（科研平台）</w:t>
      </w:r>
      <w:r>
        <w:rPr>
          <w:rFonts w:ascii="仿宋" w:eastAsia="仿宋" w:hAnsi="仿宋" w:hint="eastAsia"/>
          <w:sz w:val="24"/>
        </w:rPr>
        <w:t>中直接读出到模板中</w:t>
      </w:r>
      <w:r w:rsidR="00D62DE9">
        <w:rPr>
          <w:rFonts w:ascii="仿宋" w:eastAsia="仿宋" w:hAnsi="仿宋" w:hint="eastAsia"/>
          <w:sz w:val="24"/>
        </w:rPr>
        <w:t>；（需要列出哪些信息）</w:t>
      </w:r>
      <w:r w:rsidR="006F6510" w:rsidRPr="006F6510">
        <w:rPr>
          <w:rFonts w:ascii="仿宋" w:eastAsia="仿宋" w:hAnsi="仿宋" w:hint="eastAsia"/>
          <w:color w:val="FF0000"/>
          <w:sz w:val="24"/>
        </w:rPr>
        <w:t>具体</w:t>
      </w:r>
      <w:r w:rsidR="006F6510" w:rsidRPr="006F6510">
        <w:rPr>
          <w:rFonts w:ascii="仿宋" w:eastAsia="仿宋" w:hAnsi="仿宋"/>
          <w:color w:val="FF0000"/>
          <w:sz w:val="24"/>
        </w:rPr>
        <w:t>如课题编号、项目起止时间、课题归属部门、负责人、合作单位、项目预算金额</w:t>
      </w:r>
      <w:r w:rsidR="006F6510" w:rsidRPr="006F6510">
        <w:rPr>
          <w:rFonts w:ascii="仿宋" w:eastAsia="仿宋" w:hAnsi="仿宋" w:hint="eastAsia"/>
          <w:color w:val="FF0000"/>
          <w:sz w:val="24"/>
        </w:rPr>
        <w:t>等</w:t>
      </w:r>
      <w:ins w:id="45" w:author="韩延鹏" w:date="2017-12-01T16:06:00Z">
        <w:r w:rsidR="00D311C2">
          <w:rPr>
            <w:rFonts w:ascii="仿宋" w:eastAsia="仿宋" w:hAnsi="仿宋" w:hint="eastAsia"/>
            <w:color w:val="FF0000"/>
            <w:sz w:val="24"/>
          </w:rPr>
          <w:t>，并读出</w:t>
        </w:r>
        <w:r w:rsidR="00D311C2">
          <w:rPr>
            <w:rFonts w:ascii="仿宋" w:eastAsia="仿宋" w:hAnsi="仿宋"/>
            <w:color w:val="FF0000"/>
            <w:sz w:val="24"/>
          </w:rPr>
          <w:t>的信息不可修改</w:t>
        </w:r>
      </w:ins>
      <w:r w:rsidR="006F6510" w:rsidRPr="006F6510">
        <w:rPr>
          <w:rFonts w:ascii="仿宋" w:eastAsia="仿宋" w:hAnsi="仿宋"/>
          <w:color w:val="FF0000"/>
          <w:sz w:val="24"/>
        </w:rPr>
        <w:t>。</w:t>
      </w:r>
      <w:ins w:id="46" w:author="韩延鹏" w:date="2017-12-01T16:04:00Z">
        <w:r w:rsidR="00026587">
          <w:rPr>
            <w:rFonts w:ascii="仿宋" w:eastAsia="仿宋" w:hAnsi="仿宋" w:hint="eastAsia"/>
            <w:color w:val="FF0000"/>
            <w:sz w:val="24"/>
          </w:rPr>
          <w:t>权限</w:t>
        </w:r>
        <w:r w:rsidR="00026587">
          <w:rPr>
            <w:rFonts w:ascii="仿宋" w:eastAsia="仿宋" w:hAnsi="仿宋"/>
            <w:color w:val="FF0000"/>
            <w:sz w:val="24"/>
          </w:rPr>
          <w:t>控制是否可导出可编辑版本</w:t>
        </w:r>
      </w:ins>
      <w:ins w:id="47" w:author="David Zhang02" w:date="2017-12-06T14:57:00Z">
        <w:r w:rsidR="00FE33E8">
          <w:rPr>
            <w:rFonts w:ascii="仿宋" w:eastAsia="仿宋" w:hAnsi="仿宋" w:hint="eastAsia"/>
            <w:color w:val="FF0000"/>
            <w:sz w:val="24"/>
          </w:rPr>
          <w:t>（D</w:t>
        </w:r>
        <w:r w:rsidR="00FE33E8">
          <w:rPr>
            <w:rFonts w:ascii="仿宋" w:eastAsia="仿宋" w:hAnsi="仿宋"/>
            <w:color w:val="FF0000"/>
            <w:sz w:val="24"/>
          </w:rPr>
          <w:t>avid:</w:t>
        </w:r>
        <w:r w:rsidR="00FE33E8">
          <w:rPr>
            <w:rFonts w:ascii="仿宋" w:eastAsia="仿宋" w:hAnsi="仿宋" w:hint="eastAsia"/>
            <w:color w:val="FF0000"/>
            <w:sz w:val="24"/>
          </w:rPr>
          <w:t>权限如何控制？做模板的人，填的人？）</w:t>
        </w:r>
      </w:ins>
    </w:p>
    <w:p w14:paraId="538E395E" w14:textId="1E1DBB6D" w:rsidR="00B306D7" w:rsidRDefault="00B306D7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控件可以集中管理</w:t>
      </w:r>
      <w:r w:rsidR="00520AB1">
        <w:rPr>
          <w:rFonts w:ascii="仿宋" w:eastAsia="仿宋" w:hAnsi="仿宋" w:hint="eastAsia"/>
          <w:sz w:val="24"/>
        </w:rPr>
        <w:t>，可以维护统一的下拉列表</w:t>
      </w:r>
      <w:ins w:id="48" w:author="韩延鹏" w:date="2017-12-01T16:09:00Z">
        <w:r w:rsidR="00CE2CE8">
          <w:rPr>
            <w:rFonts w:ascii="仿宋" w:eastAsia="仿宋" w:hAnsi="仿宋" w:hint="eastAsia"/>
            <w:sz w:val="24"/>
          </w:rPr>
          <w:t>，</w:t>
        </w:r>
        <w:r w:rsidR="00CE2CE8">
          <w:rPr>
            <w:rFonts w:ascii="仿宋" w:eastAsia="仿宋" w:hAnsi="仿宋"/>
            <w:sz w:val="24"/>
          </w:rPr>
          <w:t>统一配置</w:t>
        </w:r>
        <w:r w:rsidR="00CE2CE8">
          <w:rPr>
            <w:rFonts w:ascii="仿宋" w:eastAsia="仿宋" w:hAnsi="仿宋" w:hint="eastAsia"/>
            <w:sz w:val="24"/>
          </w:rPr>
          <w:t>下拉框、</w:t>
        </w:r>
        <w:r w:rsidR="00CE2CE8">
          <w:rPr>
            <w:rFonts w:ascii="仿宋" w:eastAsia="仿宋" w:hAnsi="仿宋"/>
            <w:sz w:val="24"/>
          </w:rPr>
          <w:t>复选框、单选框中</w:t>
        </w:r>
        <w:r w:rsidR="00CE2CE8">
          <w:rPr>
            <w:rFonts w:ascii="仿宋" w:eastAsia="仿宋" w:hAnsi="仿宋" w:hint="eastAsia"/>
            <w:sz w:val="24"/>
          </w:rPr>
          <w:t>的</w:t>
        </w:r>
        <w:r w:rsidR="00CE2CE8">
          <w:rPr>
            <w:rFonts w:ascii="仿宋" w:eastAsia="仿宋" w:hAnsi="仿宋"/>
            <w:sz w:val="24"/>
          </w:rPr>
          <w:t>内容</w:t>
        </w:r>
      </w:ins>
      <w:ins w:id="49" w:author="韩延鹏" w:date="2017-12-01T16:10:00Z">
        <w:r w:rsidR="005D2FAA">
          <w:rPr>
            <w:rFonts w:ascii="仿宋" w:eastAsia="仿宋" w:hAnsi="仿宋" w:hint="eastAsia"/>
            <w:sz w:val="24"/>
          </w:rPr>
          <w:t>，</w:t>
        </w:r>
        <w:r w:rsidR="005D2FAA">
          <w:rPr>
            <w:rFonts w:ascii="仿宋" w:eastAsia="仿宋" w:hAnsi="仿宋"/>
            <w:sz w:val="24"/>
          </w:rPr>
          <w:t>每个公司内容不同</w:t>
        </w:r>
      </w:ins>
      <w:r w:rsidR="00520AB1">
        <w:rPr>
          <w:rFonts w:ascii="仿宋" w:eastAsia="仿宋" w:hAnsi="仿宋" w:hint="eastAsia"/>
          <w:sz w:val="24"/>
        </w:rPr>
        <w:t>；</w:t>
      </w:r>
    </w:p>
    <w:p w14:paraId="123BB88C" w14:textId="77777777" w:rsidR="004E2A48" w:rsidRDefault="004E2A48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填写时，支持暂存、粘贴</w:t>
      </w:r>
      <w:r w:rsidR="0099235F">
        <w:rPr>
          <w:rFonts w:ascii="仿宋" w:eastAsia="仿宋" w:hAnsi="仿宋" w:hint="eastAsia"/>
          <w:sz w:val="24"/>
        </w:rPr>
        <w:t>；</w:t>
      </w:r>
    </w:p>
    <w:p w14:paraId="18238DD5" w14:textId="47A173E1" w:rsidR="004E2A48" w:rsidRDefault="00E56150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权限：</w:t>
      </w:r>
      <w:r w:rsidRPr="00306E51">
        <w:rPr>
          <w:rFonts w:ascii="仿宋" w:eastAsia="仿宋" w:hAnsi="仿宋" w:hint="eastAsia"/>
          <w:sz w:val="24"/>
        </w:rPr>
        <w:t>模板创建人可以设置模板填写人</w:t>
      </w:r>
      <w:r w:rsidR="00684B11" w:rsidRPr="00471910">
        <w:rPr>
          <w:rFonts w:ascii="仿宋" w:eastAsia="仿宋" w:hAnsi="仿宋" w:hint="eastAsia"/>
          <w:sz w:val="24"/>
        </w:rPr>
        <w:t>（</w:t>
      </w:r>
      <w:del w:id="50" w:author="韩延鹏" w:date="2017-12-01T16:11:00Z">
        <w:r w:rsidR="00306E51" w:rsidRPr="00471910" w:rsidDel="00BA0E23">
          <w:rPr>
            <w:rFonts w:ascii="仿宋" w:eastAsia="仿宋" w:hAnsi="仿宋" w:hint="eastAsia"/>
            <w:sz w:val="24"/>
          </w:rPr>
          <w:delText>需要控制填写人吗？</w:delText>
        </w:r>
        <w:r w:rsidR="008B52CF" w:rsidDel="00BA0E23">
          <w:rPr>
            <w:rFonts w:ascii="仿宋" w:eastAsia="仿宋" w:hAnsi="仿宋" w:hint="eastAsia"/>
            <w:sz w:val="24"/>
          </w:rPr>
          <w:delText>还是发出模板后，谁都是可以填？</w:delText>
        </w:r>
      </w:del>
      <w:del w:id="51" w:author="韩延鹏" w:date="2017-12-01T16:12:00Z">
        <w:r w:rsidR="00C058E2" w:rsidDel="009A3E98">
          <w:rPr>
            <w:rFonts w:ascii="仿宋" w:eastAsia="仿宋" w:hAnsi="仿宋" w:hint="eastAsia"/>
            <w:color w:val="FF0000"/>
            <w:sz w:val="24"/>
          </w:rPr>
          <w:delText>是否</w:delText>
        </w:r>
      </w:del>
      <w:r w:rsidR="00C058E2">
        <w:rPr>
          <w:rFonts w:ascii="仿宋" w:eastAsia="仿宋" w:hAnsi="仿宋"/>
          <w:color w:val="FF0000"/>
          <w:sz w:val="24"/>
        </w:rPr>
        <w:t>可以</w:t>
      </w:r>
      <w:r w:rsidR="001137B8">
        <w:rPr>
          <w:rFonts w:ascii="仿宋" w:eastAsia="仿宋" w:hAnsi="仿宋" w:hint="eastAsia"/>
          <w:color w:val="FF0000"/>
          <w:sz w:val="24"/>
        </w:rPr>
        <w:t>自行</w:t>
      </w:r>
      <w:r w:rsidR="001137B8">
        <w:rPr>
          <w:rFonts w:ascii="仿宋" w:eastAsia="仿宋" w:hAnsi="仿宋"/>
          <w:color w:val="FF0000"/>
          <w:sz w:val="24"/>
        </w:rPr>
        <w:t>维护</w:t>
      </w:r>
      <w:r w:rsidR="00C058E2">
        <w:rPr>
          <w:rFonts w:ascii="仿宋" w:eastAsia="仿宋" w:hAnsi="仿宋" w:hint="eastAsia"/>
          <w:color w:val="FF0000"/>
          <w:sz w:val="24"/>
        </w:rPr>
        <w:t>状态</w:t>
      </w:r>
      <w:r w:rsidR="00C058E2">
        <w:rPr>
          <w:rFonts w:ascii="仿宋" w:eastAsia="仿宋" w:hAnsi="仿宋"/>
          <w:color w:val="FF0000"/>
          <w:sz w:val="24"/>
        </w:rPr>
        <w:t>公开或不公开</w:t>
      </w:r>
      <w:r w:rsidR="00C058E2">
        <w:rPr>
          <w:rFonts w:ascii="仿宋" w:eastAsia="仿宋" w:hAnsi="仿宋" w:hint="eastAsia"/>
          <w:color w:val="FF0000"/>
          <w:sz w:val="24"/>
        </w:rPr>
        <w:t>？</w:t>
      </w:r>
      <w:r w:rsidR="00C058E2">
        <w:rPr>
          <w:rFonts w:ascii="仿宋" w:eastAsia="仿宋" w:hAnsi="仿宋"/>
          <w:color w:val="FF0000"/>
          <w:sz w:val="24"/>
        </w:rPr>
        <w:t>类似</w:t>
      </w:r>
      <w:r w:rsidR="00C058E2">
        <w:rPr>
          <w:rFonts w:ascii="仿宋" w:eastAsia="仿宋" w:hAnsi="仿宋" w:hint="eastAsia"/>
          <w:color w:val="FF0000"/>
          <w:sz w:val="24"/>
        </w:rPr>
        <w:t>可研报告</w:t>
      </w:r>
      <w:r w:rsidR="00C058E2">
        <w:rPr>
          <w:rFonts w:ascii="仿宋" w:eastAsia="仿宋" w:hAnsi="仿宋"/>
          <w:color w:val="FF0000"/>
          <w:sz w:val="24"/>
        </w:rPr>
        <w:t>等模板</w:t>
      </w:r>
      <w:r w:rsidR="001959D4">
        <w:rPr>
          <w:rFonts w:ascii="仿宋" w:eastAsia="仿宋" w:hAnsi="仿宋" w:hint="eastAsia"/>
          <w:color w:val="FF0000"/>
          <w:sz w:val="24"/>
        </w:rPr>
        <w:t>公开</w:t>
      </w:r>
      <w:r w:rsidR="00C058E2">
        <w:rPr>
          <w:rFonts w:ascii="仿宋" w:eastAsia="仿宋" w:hAnsi="仿宋"/>
          <w:color w:val="FF0000"/>
          <w:sz w:val="24"/>
        </w:rPr>
        <w:t>，每个人都可以填；具体涉及项目申报等模板</w:t>
      </w:r>
      <w:r w:rsidR="001959D4">
        <w:rPr>
          <w:rFonts w:ascii="仿宋" w:eastAsia="仿宋" w:hAnsi="仿宋" w:hint="eastAsia"/>
          <w:color w:val="FF0000"/>
          <w:sz w:val="24"/>
        </w:rPr>
        <w:t>不公开</w:t>
      </w:r>
      <w:r w:rsidR="00C058E2">
        <w:rPr>
          <w:rFonts w:ascii="仿宋" w:eastAsia="仿宋" w:hAnsi="仿宋"/>
          <w:color w:val="FF0000"/>
          <w:sz w:val="24"/>
        </w:rPr>
        <w:t>，可</w:t>
      </w:r>
      <w:r w:rsidR="001959D4">
        <w:rPr>
          <w:rFonts w:ascii="仿宋" w:eastAsia="仿宋" w:hAnsi="仿宋" w:hint="eastAsia"/>
          <w:color w:val="FF0000"/>
          <w:sz w:val="24"/>
        </w:rPr>
        <w:t>单独</w:t>
      </w:r>
      <w:r w:rsidR="00C058E2">
        <w:rPr>
          <w:rFonts w:ascii="仿宋" w:eastAsia="仿宋" w:hAnsi="仿宋"/>
          <w:color w:val="FF0000"/>
          <w:sz w:val="24"/>
        </w:rPr>
        <w:t>设置对应的填写人</w:t>
      </w:r>
      <w:r w:rsidR="00684B11" w:rsidRPr="00471910">
        <w:rPr>
          <w:rFonts w:ascii="仿宋" w:eastAsia="仿宋" w:hAnsi="仿宋" w:hint="eastAsia"/>
          <w:sz w:val="24"/>
        </w:rPr>
        <w:t>）</w:t>
      </w:r>
      <w:r w:rsidRPr="00306E51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可以查看填写结果，单份锁定、解锁，一次锁定</w:t>
      </w:r>
      <w:r w:rsidR="00614EFF">
        <w:rPr>
          <w:rFonts w:ascii="仿宋" w:eastAsia="仿宋" w:hAnsi="仿宋" w:hint="eastAsia"/>
          <w:sz w:val="24"/>
        </w:rPr>
        <w:t>、解锁</w:t>
      </w:r>
      <w:r>
        <w:rPr>
          <w:rFonts w:ascii="仿宋" w:eastAsia="仿宋" w:hAnsi="仿宋" w:hint="eastAsia"/>
          <w:sz w:val="24"/>
        </w:rPr>
        <w:t>本模板全部结果。锁定后，本模板或本填写结果不可修改</w:t>
      </w:r>
      <w:r w:rsidR="00B45D0E">
        <w:rPr>
          <w:rFonts w:ascii="仿宋" w:eastAsia="仿宋" w:hAnsi="仿宋" w:hint="eastAsia"/>
          <w:sz w:val="24"/>
        </w:rPr>
        <w:t>；</w:t>
      </w:r>
    </w:p>
    <w:p w14:paraId="2704D5FC" w14:textId="11B712CF" w:rsidR="00B45D0E" w:rsidRDefault="00B45D0E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 w:rsidRPr="00491FF6">
        <w:rPr>
          <w:rFonts w:ascii="仿宋" w:eastAsia="仿宋" w:hAnsi="仿宋" w:hint="eastAsia"/>
          <w:sz w:val="24"/>
        </w:rPr>
        <w:t>模板创建人可以</w:t>
      </w:r>
      <w:r>
        <w:rPr>
          <w:rFonts w:ascii="仿宋" w:eastAsia="仿宋" w:hAnsi="仿宋" w:hint="eastAsia"/>
          <w:sz w:val="24"/>
        </w:rPr>
        <w:t>编辑完成</w:t>
      </w:r>
      <w:r w:rsidRPr="00491FF6">
        <w:rPr>
          <w:rFonts w:ascii="仿宋" w:eastAsia="仿宋" w:hAnsi="仿宋" w:hint="eastAsia"/>
          <w:sz w:val="24"/>
        </w:rPr>
        <w:t>模板</w:t>
      </w:r>
      <w:r>
        <w:rPr>
          <w:rFonts w:ascii="仿宋" w:eastAsia="仿宋" w:hAnsi="仿宋" w:hint="eastAsia"/>
          <w:sz w:val="24"/>
        </w:rPr>
        <w:t>后，可以</w:t>
      </w:r>
      <w:ins w:id="52" w:author="韩延鹏" w:date="2017-12-01T16:16:00Z">
        <w:r w:rsidR="00900833">
          <w:rPr>
            <w:rFonts w:ascii="仿宋" w:eastAsia="仿宋" w:hAnsi="仿宋" w:hint="eastAsia"/>
            <w:sz w:val="24"/>
          </w:rPr>
          <w:t>同时</w:t>
        </w:r>
      </w:ins>
      <w:r>
        <w:rPr>
          <w:rFonts w:ascii="仿宋" w:eastAsia="仿宋" w:hAnsi="仿宋" w:hint="eastAsia"/>
          <w:sz w:val="24"/>
        </w:rPr>
        <w:t>发布给</w:t>
      </w:r>
      <w:ins w:id="53" w:author="韩延鹏" w:date="2017-12-01T16:16:00Z">
        <w:r w:rsidR="00900833">
          <w:rPr>
            <w:rFonts w:ascii="仿宋" w:eastAsia="仿宋" w:hAnsi="仿宋" w:hint="eastAsia"/>
            <w:sz w:val="24"/>
          </w:rPr>
          <w:t>多个</w:t>
        </w:r>
      </w:ins>
      <w:r w:rsidRPr="00491FF6">
        <w:rPr>
          <w:rFonts w:ascii="仿宋" w:eastAsia="仿宋" w:hAnsi="仿宋" w:hint="eastAsia"/>
          <w:sz w:val="24"/>
        </w:rPr>
        <w:t>填写人</w:t>
      </w:r>
      <w:r w:rsidR="001959D4">
        <w:rPr>
          <w:rFonts w:ascii="仿宋" w:eastAsia="仿宋" w:hAnsi="仿宋" w:hint="eastAsia"/>
          <w:sz w:val="24"/>
        </w:rPr>
        <w:t>，</w:t>
      </w:r>
      <w:r w:rsidR="001959D4" w:rsidRPr="001959D4">
        <w:rPr>
          <w:rFonts w:ascii="仿宋" w:eastAsia="仿宋" w:hAnsi="仿宋"/>
          <w:color w:val="FF0000"/>
          <w:sz w:val="24"/>
        </w:rPr>
        <w:t>填写人有权限进行</w:t>
      </w:r>
      <w:r w:rsidR="001959D4" w:rsidRPr="006B2B8A">
        <w:rPr>
          <w:rFonts w:ascii="仿宋" w:eastAsia="仿宋" w:hAnsi="仿宋" w:hint="eastAsia"/>
          <w:color w:val="FF0000"/>
          <w:sz w:val="24"/>
          <w:highlight w:val="yellow"/>
          <w:rPrChange w:id="54" w:author="David Zhang02" w:date="2017-12-06T17:06:00Z">
            <w:rPr>
              <w:rFonts w:ascii="仿宋" w:eastAsia="仿宋" w:hAnsi="仿宋" w:hint="eastAsia"/>
              <w:color w:val="FF0000"/>
              <w:sz w:val="24"/>
            </w:rPr>
          </w:rPrChange>
        </w:rPr>
        <w:t>填写</w:t>
      </w:r>
      <w:r w:rsidR="001959D4" w:rsidRPr="006B2B8A">
        <w:rPr>
          <w:rFonts w:ascii="仿宋" w:eastAsia="仿宋" w:hAnsi="仿宋"/>
          <w:color w:val="FF0000"/>
          <w:sz w:val="24"/>
          <w:highlight w:val="yellow"/>
          <w:rPrChange w:id="55" w:author="David Zhang02" w:date="2017-12-06T17:06:00Z">
            <w:rPr>
              <w:rFonts w:ascii="仿宋" w:eastAsia="仿宋" w:hAnsi="仿宋"/>
              <w:color w:val="FF0000"/>
              <w:sz w:val="24"/>
            </w:rPr>
          </w:rPrChange>
        </w:rPr>
        <w:t>任务分配</w:t>
      </w:r>
      <w:r w:rsidR="001959D4" w:rsidRPr="001959D4">
        <w:rPr>
          <w:rFonts w:ascii="仿宋" w:eastAsia="仿宋" w:hAnsi="仿宋" w:hint="eastAsia"/>
          <w:color w:val="FF0000"/>
          <w:sz w:val="24"/>
        </w:rPr>
        <w:t>，</w:t>
      </w:r>
      <w:del w:id="56" w:author="韩延鹏" w:date="2017-12-01T16:20:00Z">
        <w:r w:rsidR="001959D4" w:rsidRPr="001959D4" w:rsidDel="00240D9A">
          <w:rPr>
            <w:rFonts w:ascii="仿宋" w:eastAsia="仿宋" w:hAnsi="仿宋"/>
            <w:color w:val="FF0000"/>
            <w:sz w:val="24"/>
          </w:rPr>
          <w:delText>可支持多人同时编辑</w:delText>
        </w:r>
      </w:del>
      <w:r w:rsidR="001959D4">
        <w:rPr>
          <w:rFonts w:ascii="仿宋" w:eastAsia="仿宋" w:hAnsi="仿宋" w:hint="eastAsia"/>
          <w:color w:val="FF0000"/>
          <w:sz w:val="24"/>
        </w:rPr>
        <w:t>，最终</w:t>
      </w:r>
      <w:r w:rsidR="001959D4">
        <w:rPr>
          <w:rFonts w:ascii="仿宋" w:eastAsia="仿宋" w:hAnsi="仿宋"/>
          <w:color w:val="FF0000"/>
          <w:sz w:val="24"/>
        </w:rPr>
        <w:t>提交</w:t>
      </w:r>
      <w:r w:rsidR="001959D4">
        <w:rPr>
          <w:rFonts w:ascii="仿宋" w:eastAsia="仿宋" w:hAnsi="仿宋" w:hint="eastAsia"/>
          <w:color w:val="FF0000"/>
          <w:sz w:val="24"/>
        </w:rPr>
        <w:t>需由指定</w:t>
      </w:r>
      <w:r w:rsidR="001959D4">
        <w:rPr>
          <w:rFonts w:ascii="仿宋" w:eastAsia="仿宋" w:hAnsi="仿宋"/>
          <w:color w:val="FF0000"/>
          <w:sz w:val="24"/>
        </w:rPr>
        <w:t>的</w:t>
      </w:r>
      <w:r w:rsidR="001959D4">
        <w:rPr>
          <w:rFonts w:ascii="仿宋" w:eastAsia="仿宋" w:hAnsi="仿宋" w:hint="eastAsia"/>
          <w:color w:val="FF0000"/>
          <w:sz w:val="24"/>
        </w:rPr>
        <w:t>填写人完成</w:t>
      </w:r>
      <w:r w:rsidRPr="001959D4">
        <w:rPr>
          <w:rFonts w:ascii="仿宋" w:eastAsia="仿宋" w:hAnsi="仿宋" w:hint="eastAsia"/>
          <w:color w:val="FF0000"/>
          <w:sz w:val="24"/>
        </w:rPr>
        <w:t>；</w:t>
      </w:r>
      <w:ins w:id="57" w:author="韩延鹏" w:date="2017-12-01T16:19:00Z">
        <w:r w:rsidR="00900833">
          <w:rPr>
            <w:rFonts w:ascii="仿宋" w:eastAsia="仿宋" w:hAnsi="仿宋" w:hint="eastAsia"/>
            <w:color w:val="FF0000"/>
            <w:sz w:val="24"/>
          </w:rPr>
          <w:t>设置</w:t>
        </w:r>
        <w:r w:rsidR="00900833">
          <w:rPr>
            <w:rFonts w:ascii="仿宋" w:eastAsia="仿宋" w:hAnsi="仿宋"/>
            <w:color w:val="FF0000"/>
            <w:sz w:val="24"/>
          </w:rPr>
          <w:t>填写顺序，第一个人填写完成</w:t>
        </w:r>
        <w:r w:rsidR="00900833">
          <w:rPr>
            <w:rFonts w:ascii="仿宋" w:eastAsia="仿宋" w:hAnsi="仿宋" w:hint="eastAsia"/>
            <w:color w:val="FF0000"/>
            <w:sz w:val="24"/>
          </w:rPr>
          <w:t>提交后</w:t>
        </w:r>
        <w:r w:rsidR="00900833">
          <w:rPr>
            <w:rFonts w:ascii="仿宋" w:eastAsia="仿宋" w:hAnsi="仿宋"/>
            <w:color w:val="FF0000"/>
            <w:sz w:val="24"/>
          </w:rPr>
          <w:t>自动传送给下一个</w:t>
        </w:r>
        <w:r w:rsidR="00900833">
          <w:rPr>
            <w:rFonts w:ascii="仿宋" w:eastAsia="仿宋" w:hAnsi="仿宋" w:hint="eastAsia"/>
            <w:color w:val="FF0000"/>
            <w:sz w:val="24"/>
          </w:rPr>
          <w:t>填写人</w:t>
        </w:r>
      </w:ins>
      <w:ins w:id="58" w:author="韩延鹏" w:date="2017-12-01T16:20:00Z">
        <w:r w:rsidR="00900833">
          <w:rPr>
            <w:rFonts w:ascii="仿宋" w:eastAsia="仿宋" w:hAnsi="仿宋" w:hint="eastAsia"/>
            <w:color w:val="FF0000"/>
            <w:sz w:val="24"/>
          </w:rPr>
          <w:t>。</w:t>
        </w:r>
      </w:ins>
    </w:p>
    <w:p w14:paraId="7F91E176" w14:textId="61D7CA95" w:rsidR="00E56150" w:rsidRDefault="00E56150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填写人每次提交生成一个新流水号（不保存历史</w:t>
      </w:r>
      <w:del w:id="59" w:author="韩延鹏" w:date="2017-12-01T16:21:00Z">
        <w:r w:rsidDel="00240D9A">
          <w:rPr>
            <w:rFonts w:ascii="仿宋" w:eastAsia="仿宋" w:hAnsi="仿宋" w:hint="eastAsia"/>
            <w:sz w:val="24"/>
          </w:rPr>
          <w:delText>？</w:delText>
        </w:r>
        <w:r w:rsidR="00C058E2" w:rsidRPr="00C058E2" w:rsidDel="00240D9A">
          <w:rPr>
            <w:rFonts w:ascii="仿宋" w:eastAsia="仿宋" w:hAnsi="仿宋" w:hint="eastAsia"/>
            <w:color w:val="FF0000"/>
            <w:sz w:val="24"/>
          </w:rPr>
          <w:delText>先保留</w:delText>
        </w:r>
        <w:r w:rsidR="00C058E2" w:rsidRPr="00C058E2" w:rsidDel="00240D9A">
          <w:rPr>
            <w:rFonts w:ascii="仿宋" w:eastAsia="仿宋" w:hAnsi="仿宋"/>
            <w:color w:val="FF0000"/>
            <w:sz w:val="24"/>
          </w:rPr>
          <w:delText>，</w:delText>
        </w:r>
        <w:r w:rsidR="00C058E2" w:rsidRPr="00C058E2" w:rsidDel="00240D9A">
          <w:rPr>
            <w:rFonts w:ascii="仿宋" w:eastAsia="仿宋" w:hAnsi="仿宋" w:hint="eastAsia"/>
            <w:color w:val="FF0000"/>
            <w:sz w:val="24"/>
          </w:rPr>
          <w:delText>文档</w:delText>
        </w:r>
        <w:r w:rsidR="00C058E2" w:rsidRPr="00C058E2" w:rsidDel="00240D9A">
          <w:rPr>
            <w:rFonts w:ascii="仿宋" w:eastAsia="仿宋" w:hAnsi="仿宋"/>
            <w:color w:val="FF0000"/>
            <w:sz w:val="24"/>
          </w:rPr>
          <w:delText>被正式审批通过后</w:delText>
        </w:r>
        <w:r w:rsidR="00C058E2" w:rsidRPr="00C058E2" w:rsidDel="00240D9A">
          <w:rPr>
            <w:rFonts w:ascii="仿宋" w:eastAsia="仿宋" w:hAnsi="仿宋" w:hint="eastAsia"/>
            <w:color w:val="FF0000"/>
            <w:sz w:val="24"/>
          </w:rPr>
          <w:delText>，</w:delText>
        </w:r>
        <w:r w:rsidR="00C058E2" w:rsidRPr="00C058E2" w:rsidDel="00240D9A">
          <w:rPr>
            <w:rFonts w:ascii="仿宋" w:eastAsia="仿宋" w:hAnsi="仿宋"/>
            <w:color w:val="FF0000"/>
            <w:sz w:val="24"/>
          </w:rPr>
          <w:delText>删除其他版本？</w:delText>
        </w:r>
      </w:del>
      <w:r>
        <w:rPr>
          <w:rFonts w:ascii="仿宋" w:eastAsia="仿宋" w:hAnsi="仿宋" w:hint="eastAsia"/>
          <w:sz w:val="24"/>
        </w:rPr>
        <w:t>）</w:t>
      </w:r>
      <w:r w:rsidR="00B45D0E">
        <w:rPr>
          <w:rFonts w:ascii="仿宋" w:eastAsia="仿宋" w:hAnsi="仿宋" w:hint="eastAsia"/>
          <w:sz w:val="24"/>
        </w:rPr>
        <w:t>；</w:t>
      </w:r>
      <w:ins w:id="60" w:author="韩延鹏" w:date="2017-12-01T16:21:00Z">
        <w:r w:rsidR="00240D9A">
          <w:rPr>
            <w:rFonts w:ascii="仿宋" w:eastAsia="仿宋" w:hAnsi="仿宋" w:hint="eastAsia"/>
            <w:sz w:val="24"/>
          </w:rPr>
          <w:t>暂存</w:t>
        </w:r>
        <w:r w:rsidR="00240D9A">
          <w:rPr>
            <w:rFonts w:ascii="仿宋" w:eastAsia="仿宋" w:hAnsi="仿宋"/>
            <w:sz w:val="24"/>
          </w:rPr>
          <w:t>、提交、导出，不需要留存历史版本</w:t>
        </w:r>
      </w:ins>
      <w:ins w:id="61" w:author="韩延鹏" w:date="2017-12-01T16:28:00Z">
        <w:r w:rsidR="00A11328">
          <w:rPr>
            <w:rFonts w:ascii="仿宋" w:eastAsia="仿宋" w:hAnsi="仿宋" w:hint="eastAsia"/>
            <w:sz w:val="24"/>
          </w:rPr>
          <w:t>，</w:t>
        </w:r>
      </w:ins>
      <w:ins w:id="62" w:author="韩延鹏" w:date="2017-12-01T16:34:00Z">
        <w:r w:rsidR="00DA7B1C">
          <w:rPr>
            <w:rFonts w:ascii="仿宋" w:eastAsia="仿宋" w:hAnsi="仿宋" w:hint="eastAsia"/>
            <w:sz w:val="24"/>
          </w:rPr>
          <w:t>文档</w:t>
        </w:r>
      </w:ins>
      <w:ins w:id="63" w:author="韩延鹏" w:date="2017-12-01T16:33:00Z">
        <w:r w:rsidR="00DA7B1C">
          <w:rPr>
            <w:rFonts w:ascii="仿宋" w:eastAsia="仿宋" w:hAnsi="仿宋" w:hint="eastAsia"/>
            <w:sz w:val="24"/>
          </w:rPr>
          <w:t>锁定</w:t>
        </w:r>
        <w:r w:rsidR="00DA7B1C">
          <w:rPr>
            <w:rFonts w:ascii="仿宋" w:eastAsia="仿宋" w:hAnsi="仿宋"/>
            <w:sz w:val="24"/>
          </w:rPr>
          <w:t>后，记录不可修改，需要</w:t>
        </w:r>
        <w:r w:rsidR="00DA7B1C">
          <w:rPr>
            <w:rFonts w:ascii="仿宋" w:eastAsia="仿宋" w:hAnsi="仿宋" w:hint="eastAsia"/>
            <w:sz w:val="24"/>
          </w:rPr>
          <w:t>修改</w:t>
        </w:r>
        <w:r w:rsidR="00DA7B1C">
          <w:rPr>
            <w:rFonts w:ascii="仿宋" w:eastAsia="仿宋" w:hAnsi="仿宋"/>
            <w:sz w:val="24"/>
          </w:rPr>
          <w:t>时，需要</w:t>
        </w:r>
        <w:bookmarkStart w:id="64" w:name="_GoBack"/>
        <w:bookmarkEnd w:id="64"/>
        <w:r w:rsidR="00DA7B1C">
          <w:rPr>
            <w:rFonts w:ascii="仿宋" w:eastAsia="仿宋" w:hAnsi="仿宋"/>
            <w:sz w:val="24"/>
          </w:rPr>
          <w:t>管理人员解锁模板。</w:t>
        </w:r>
      </w:ins>
    </w:p>
    <w:p w14:paraId="1A835F8F" w14:textId="77777777" w:rsidR="00E7022B" w:rsidRDefault="00E7022B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ins w:id="65" w:author="韩延鹏" w:date="2017-12-01T16:35:00Z"/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填写人只可查看、修改自己的填写结果，如该模板已锁定，则不可修改。</w:t>
      </w:r>
    </w:p>
    <w:p w14:paraId="430B0E10" w14:textId="4F2B7ADF" w:rsidR="005A33AC" w:rsidRDefault="005A33AC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ins w:id="66" w:author="韩延鹏" w:date="2017-12-01T16:37:00Z"/>
          <w:rFonts w:ascii="仿宋" w:eastAsia="仿宋" w:hAnsi="仿宋"/>
          <w:sz w:val="24"/>
        </w:rPr>
      </w:pPr>
      <w:ins w:id="67" w:author="韩延鹏" w:date="2017-12-01T16:35:00Z">
        <w:r>
          <w:rPr>
            <w:rFonts w:ascii="仿宋" w:eastAsia="仿宋" w:hAnsi="仿宋" w:hint="eastAsia"/>
            <w:sz w:val="24"/>
          </w:rPr>
          <w:t>支持模板</w:t>
        </w:r>
        <w:r>
          <w:rPr>
            <w:rFonts w:ascii="仿宋" w:eastAsia="仿宋" w:hAnsi="仿宋"/>
            <w:sz w:val="24"/>
          </w:rPr>
          <w:t>锁定</w:t>
        </w:r>
        <w:r>
          <w:rPr>
            <w:rFonts w:ascii="仿宋" w:eastAsia="仿宋" w:hAnsi="仿宋" w:hint="eastAsia"/>
            <w:sz w:val="24"/>
          </w:rPr>
          <w:t>、解锁</w:t>
        </w:r>
        <w:r>
          <w:rPr>
            <w:rFonts w:ascii="仿宋" w:eastAsia="仿宋" w:hAnsi="仿宋"/>
            <w:sz w:val="24"/>
          </w:rPr>
          <w:t>、隐藏</w:t>
        </w:r>
        <w:r>
          <w:rPr>
            <w:rFonts w:ascii="仿宋" w:eastAsia="仿宋" w:hAnsi="仿宋" w:hint="eastAsia"/>
            <w:sz w:val="24"/>
          </w:rPr>
          <w:t>、</w:t>
        </w:r>
      </w:ins>
      <w:ins w:id="68" w:author="韩延鹏" w:date="2017-12-01T16:36:00Z">
        <w:r w:rsidR="00057B65">
          <w:rPr>
            <w:rFonts w:ascii="仿宋" w:eastAsia="仿宋" w:hAnsi="仿宋" w:hint="eastAsia"/>
            <w:sz w:val="24"/>
          </w:rPr>
          <w:t>发布</w:t>
        </w:r>
      </w:ins>
      <w:ins w:id="69" w:author="韩延鹏" w:date="2017-12-01T16:35:00Z">
        <w:r>
          <w:rPr>
            <w:rFonts w:ascii="仿宋" w:eastAsia="仿宋" w:hAnsi="仿宋"/>
            <w:sz w:val="24"/>
          </w:rPr>
          <w:t>功能，锁定隐藏后的模板只有管理员</w:t>
        </w:r>
        <w:r>
          <w:rPr>
            <w:rFonts w:ascii="仿宋" w:eastAsia="仿宋" w:hAnsi="仿宋" w:hint="eastAsia"/>
            <w:sz w:val="24"/>
          </w:rPr>
          <w:t>可见</w:t>
        </w:r>
        <w:r>
          <w:rPr>
            <w:rFonts w:ascii="仿宋" w:eastAsia="仿宋" w:hAnsi="仿宋"/>
            <w:sz w:val="24"/>
          </w:rPr>
          <w:t>。</w:t>
        </w:r>
      </w:ins>
    </w:p>
    <w:p w14:paraId="3F031616" w14:textId="1A288C3C" w:rsidR="00FB4C86" w:rsidRDefault="00FB4C86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ins w:id="70" w:author="David Zhang02" w:date="2017-12-06T14:58:00Z"/>
          <w:rFonts w:ascii="仿宋" w:eastAsia="仿宋" w:hAnsi="仿宋"/>
          <w:sz w:val="24"/>
        </w:rPr>
      </w:pPr>
      <w:ins w:id="71" w:author="韩延鹏" w:date="2017-12-01T16:37:00Z">
        <w:r>
          <w:rPr>
            <w:rFonts w:ascii="仿宋" w:eastAsia="仿宋" w:hAnsi="仿宋" w:hint="eastAsia"/>
            <w:sz w:val="24"/>
          </w:rPr>
          <w:t>支持</w:t>
        </w:r>
        <w:r w:rsidRPr="00C7143B">
          <w:rPr>
            <w:rFonts w:ascii="仿宋" w:eastAsia="仿宋" w:hAnsi="仿宋"/>
            <w:sz w:val="24"/>
            <w:highlight w:val="yellow"/>
            <w:rPrChange w:id="72" w:author="David Zhang02" w:date="2017-12-06T14:59:00Z">
              <w:rPr>
                <w:rFonts w:ascii="仿宋" w:eastAsia="仿宋" w:hAnsi="仿宋"/>
                <w:sz w:val="24"/>
              </w:rPr>
            </w:rPrChange>
          </w:rPr>
          <w:t>模板导入功</w:t>
        </w:r>
        <w:r>
          <w:rPr>
            <w:rFonts w:ascii="仿宋" w:eastAsia="仿宋" w:hAnsi="仿宋"/>
            <w:sz w:val="24"/>
          </w:rPr>
          <w:t>能</w:t>
        </w:r>
      </w:ins>
      <w:ins w:id="73" w:author="韩延鹏" w:date="2017-12-01T16:38:00Z">
        <w:r w:rsidR="004866CF">
          <w:rPr>
            <w:rFonts w:ascii="仿宋" w:eastAsia="仿宋" w:hAnsi="仿宋" w:hint="eastAsia"/>
            <w:sz w:val="24"/>
          </w:rPr>
          <w:t>，</w:t>
        </w:r>
      </w:ins>
      <w:ins w:id="74" w:author="韩延鹏" w:date="2017-12-01T16:37:00Z">
        <w:r w:rsidR="004866CF">
          <w:rPr>
            <w:rFonts w:ascii="仿宋" w:eastAsia="仿宋" w:hAnsi="仿宋"/>
            <w:sz w:val="24"/>
          </w:rPr>
          <w:t>模板</w:t>
        </w:r>
      </w:ins>
      <w:ins w:id="75" w:author="韩延鹏" w:date="2017-12-01T16:38:00Z">
        <w:r w:rsidR="004866CF">
          <w:rPr>
            <w:rFonts w:ascii="仿宋" w:eastAsia="仿宋" w:hAnsi="仿宋"/>
            <w:sz w:val="24"/>
          </w:rPr>
          <w:t>可为word</w:t>
        </w:r>
        <w:r w:rsidR="004866CF">
          <w:rPr>
            <w:rFonts w:ascii="仿宋" w:eastAsia="仿宋" w:hAnsi="仿宋" w:hint="eastAsia"/>
            <w:sz w:val="24"/>
          </w:rPr>
          <w:t>、</w:t>
        </w:r>
        <w:r w:rsidR="004866CF">
          <w:rPr>
            <w:rFonts w:ascii="仿宋" w:eastAsia="仿宋" w:hAnsi="仿宋"/>
            <w:sz w:val="24"/>
          </w:rPr>
          <w:t>excel文件</w:t>
        </w:r>
      </w:ins>
      <w:ins w:id="76" w:author="韩延鹏" w:date="2017-12-01T16:37:00Z">
        <w:r>
          <w:rPr>
            <w:rFonts w:ascii="仿宋" w:eastAsia="仿宋" w:hAnsi="仿宋"/>
            <w:sz w:val="24"/>
          </w:rPr>
          <w:t>。</w:t>
        </w:r>
      </w:ins>
    </w:p>
    <w:p w14:paraId="3DC5EDF7" w14:textId="6636C7E9" w:rsidR="0034580A" w:rsidRDefault="0034580A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</w:rPr>
      </w:pPr>
      <w:ins w:id="77" w:author="David Zhang02" w:date="2017-12-06T14:58:00Z">
        <w:r>
          <w:rPr>
            <w:rFonts w:ascii="仿宋" w:eastAsia="仿宋" w:hAnsi="仿宋" w:hint="eastAsia"/>
            <w:sz w:val="24"/>
          </w:rPr>
          <w:t>？D</w:t>
        </w:r>
        <w:r>
          <w:rPr>
            <w:rFonts w:ascii="仿宋" w:eastAsia="仿宋" w:hAnsi="仿宋"/>
            <w:sz w:val="24"/>
          </w:rPr>
          <w:t xml:space="preserve">avid: </w:t>
        </w:r>
        <w:r w:rsidR="00A11BE2">
          <w:rPr>
            <w:rFonts w:ascii="仿宋" w:eastAsia="仿宋" w:hAnsi="仿宋" w:hint="eastAsia"/>
            <w:sz w:val="24"/>
          </w:rPr>
          <w:t>填写的人也需要首先登陆科研平台，然后开</w:t>
        </w:r>
      </w:ins>
      <w:ins w:id="78" w:author="David Zhang02" w:date="2017-12-06T14:59:00Z">
        <w:r w:rsidR="00A11BE2">
          <w:rPr>
            <w:rFonts w:ascii="仿宋" w:eastAsia="仿宋" w:hAnsi="仿宋" w:hint="eastAsia"/>
            <w:sz w:val="24"/>
          </w:rPr>
          <w:t>始填写？</w:t>
        </w:r>
      </w:ins>
    </w:p>
    <w:p w14:paraId="5D224D9E" w14:textId="5B7710CB" w:rsidR="00B71A84" w:rsidRPr="00E303E2" w:rsidDel="007F2F7F" w:rsidRDefault="00B71A84" w:rsidP="008E40D9">
      <w:pPr>
        <w:pStyle w:val="ListParagraph"/>
        <w:numPr>
          <w:ilvl w:val="0"/>
          <w:numId w:val="1"/>
        </w:numPr>
        <w:spacing w:line="360" w:lineRule="auto"/>
        <w:ind w:firstLineChars="0"/>
        <w:rPr>
          <w:del w:id="79" w:author="韩延鹏" w:date="2017-12-01T16:36:00Z"/>
          <w:rFonts w:ascii="仿宋" w:eastAsia="仿宋" w:hAnsi="仿宋"/>
          <w:color w:val="FF0000"/>
          <w:sz w:val="24"/>
        </w:rPr>
      </w:pPr>
      <w:del w:id="80" w:author="韩延鹏" w:date="2017-12-01T16:36:00Z">
        <w:r w:rsidRPr="00E303E2" w:rsidDel="007F2F7F">
          <w:rPr>
            <w:rFonts w:ascii="仿宋" w:eastAsia="仿宋" w:hAnsi="仿宋" w:hint="eastAsia"/>
            <w:color w:val="FF0000"/>
            <w:sz w:val="24"/>
          </w:rPr>
          <w:lastRenderedPageBreak/>
          <w:delText>若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模板升版后，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老模板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如何处理？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迭代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、删除、副本保存？</w:delText>
        </w:r>
      </w:del>
    </w:p>
    <w:p w14:paraId="2BD4F124" w14:textId="03F0534C" w:rsidR="00A11328" w:rsidRPr="00E303E2" w:rsidRDefault="00B71A84" w:rsidP="00880BAA">
      <w:pPr>
        <w:pStyle w:val="ListParagraph"/>
        <w:spacing w:line="360" w:lineRule="auto"/>
        <w:ind w:left="1286" w:firstLineChars="0" w:firstLine="0"/>
        <w:rPr>
          <w:rFonts w:ascii="仿宋" w:eastAsia="仿宋" w:hAnsi="仿宋"/>
          <w:color w:val="FF0000"/>
          <w:sz w:val="24"/>
        </w:rPr>
      </w:pPr>
      <w:del w:id="81" w:author="韩延鹏" w:date="2017-12-01T16:36:00Z"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使用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老模板生成的历史文档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和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新模板之间如何匹配？如果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编辑历史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文档，会默认套用新模板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还是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在老模板上更新？此处</w:delText>
        </w:r>
        <w:r w:rsidRPr="00E303E2" w:rsidDel="007F2F7F">
          <w:rPr>
            <w:rFonts w:ascii="仿宋" w:eastAsia="仿宋" w:hAnsi="仿宋" w:hint="eastAsia"/>
            <w:color w:val="FF0000"/>
            <w:sz w:val="24"/>
          </w:rPr>
          <w:delText>需要</w:delText>
        </w:r>
        <w:r w:rsidRPr="00E303E2" w:rsidDel="007F2F7F">
          <w:rPr>
            <w:rFonts w:ascii="仿宋" w:eastAsia="仿宋" w:hAnsi="仿宋"/>
            <w:color w:val="FF0000"/>
            <w:sz w:val="24"/>
          </w:rPr>
          <w:delText>定义规则。</w:delText>
        </w:r>
      </w:del>
    </w:p>
    <w:sectPr w:rsidR="00A11328" w:rsidRPr="00E3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58429" w14:textId="77777777" w:rsidR="00656338" w:rsidRDefault="00656338" w:rsidP="00880BAA">
      <w:r>
        <w:separator/>
      </w:r>
    </w:p>
  </w:endnote>
  <w:endnote w:type="continuationSeparator" w:id="0">
    <w:p w14:paraId="34E19728" w14:textId="77777777" w:rsidR="00656338" w:rsidRDefault="00656338" w:rsidP="0088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69A62" w14:textId="77777777" w:rsidR="00656338" w:rsidRDefault="00656338" w:rsidP="00880BAA">
      <w:r>
        <w:separator/>
      </w:r>
    </w:p>
  </w:footnote>
  <w:footnote w:type="continuationSeparator" w:id="0">
    <w:p w14:paraId="57D71CAC" w14:textId="77777777" w:rsidR="00656338" w:rsidRDefault="00656338" w:rsidP="0088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42A48"/>
    <w:multiLevelType w:val="hybridMultilevel"/>
    <w:tmpl w:val="78CA6FC4"/>
    <w:lvl w:ilvl="0" w:tplc="6470A640">
      <w:start w:val="1"/>
      <w:numFmt w:val="decimal"/>
      <w:lvlText w:val="（%1）"/>
      <w:lvlJc w:val="left"/>
      <w:pPr>
        <w:ind w:left="128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Zhang02">
    <w15:presenceInfo w15:providerId="AD" w15:userId="S-1-5-21-266749940-1637964444-929701000-2137320"/>
  </w15:person>
  <w15:person w15:author="韩延鹏">
    <w15:presenceInfo w15:providerId="AD" w15:userId="S-1-5-21-3457073295-126755266-1417522348-78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D"/>
    <w:rsid w:val="00026587"/>
    <w:rsid w:val="00046611"/>
    <w:rsid w:val="00057B65"/>
    <w:rsid w:val="00075E3B"/>
    <w:rsid w:val="000902CF"/>
    <w:rsid w:val="000B55F4"/>
    <w:rsid w:val="001137B8"/>
    <w:rsid w:val="00130628"/>
    <w:rsid w:val="001514E3"/>
    <w:rsid w:val="001703B3"/>
    <w:rsid w:val="00186186"/>
    <w:rsid w:val="00192C79"/>
    <w:rsid w:val="001959D4"/>
    <w:rsid w:val="001B577D"/>
    <w:rsid w:val="001F31CF"/>
    <w:rsid w:val="001F53F3"/>
    <w:rsid w:val="001F643F"/>
    <w:rsid w:val="00202097"/>
    <w:rsid w:val="00221FFA"/>
    <w:rsid w:val="00240D9A"/>
    <w:rsid w:val="002471F8"/>
    <w:rsid w:val="00284DD2"/>
    <w:rsid w:val="002877B9"/>
    <w:rsid w:val="002F1913"/>
    <w:rsid w:val="002F32A1"/>
    <w:rsid w:val="00306E51"/>
    <w:rsid w:val="00327D98"/>
    <w:rsid w:val="00330234"/>
    <w:rsid w:val="00335AF9"/>
    <w:rsid w:val="003400DC"/>
    <w:rsid w:val="0034580A"/>
    <w:rsid w:val="00347EA8"/>
    <w:rsid w:val="00357E73"/>
    <w:rsid w:val="0036649B"/>
    <w:rsid w:val="0037337C"/>
    <w:rsid w:val="00386AC3"/>
    <w:rsid w:val="003C4A21"/>
    <w:rsid w:val="00407823"/>
    <w:rsid w:val="004127D0"/>
    <w:rsid w:val="00414409"/>
    <w:rsid w:val="004302E8"/>
    <w:rsid w:val="00437387"/>
    <w:rsid w:val="0045369F"/>
    <w:rsid w:val="00455E5D"/>
    <w:rsid w:val="00470C0A"/>
    <w:rsid w:val="00471910"/>
    <w:rsid w:val="004866CF"/>
    <w:rsid w:val="004D3972"/>
    <w:rsid w:val="004E2A48"/>
    <w:rsid w:val="004F5A06"/>
    <w:rsid w:val="00520AB1"/>
    <w:rsid w:val="00534ED8"/>
    <w:rsid w:val="00537C7D"/>
    <w:rsid w:val="00566BB6"/>
    <w:rsid w:val="005A33AC"/>
    <w:rsid w:val="005A33AF"/>
    <w:rsid w:val="005D2FAA"/>
    <w:rsid w:val="005E6109"/>
    <w:rsid w:val="005F5E10"/>
    <w:rsid w:val="0060771D"/>
    <w:rsid w:val="00614A42"/>
    <w:rsid w:val="00614EFF"/>
    <w:rsid w:val="006302B4"/>
    <w:rsid w:val="00634B32"/>
    <w:rsid w:val="00642496"/>
    <w:rsid w:val="0064362A"/>
    <w:rsid w:val="00647ACE"/>
    <w:rsid w:val="00654458"/>
    <w:rsid w:val="00656338"/>
    <w:rsid w:val="00684B11"/>
    <w:rsid w:val="006B2B8A"/>
    <w:rsid w:val="006B4B85"/>
    <w:rsid w:val="006C1BA8"/>
    <w:rsid w:val="006D50B3"/>
    <w:rsid w:val="006E3534"/>
    <w:rsid w:val="006F6510"/>
    <w:rsid w:val="00700466"/>
    <w:rsid w:val="00717003"/>
    <w:rsid w:val="00727551"/>
    <w:rsid w:val="00752921"/>
    <w:rsid w:val="007554B9"/>
    <w:rsid w:val="00755D29"/>
    <w:rsid w:val="00781585"/>
    <w:rsid w:val="007A6161"/>
    <w:rsid w:val="007A731F"/>
    <w:rsid w:val="007E145C"/>
    <w:rsid w:val="007E3AE5"/>
    <w:rsid w:val="007F2F7F"/>
    <w:rsid w:val="0083051D"/>
    <w:rsid w:val="00831360"/>
    <w:rsid w:val="00872C54"/>
    <w:rsid w:val="00880BAA"/>
    <w:rsid w:val="008B3FD6"/>
    <w:rsid w:val="008B52CF"/>
    <w:rsid w:val="008C1E27"/>
    <w:rsid w:val="008E40D9"/>
    <w:rsid w:val="008F3A4D"/>
    <w:rsid w:val="00900833"/>
    <w:rsid w:val="009045FE"/>
    <w:rsid w:val="0092533F"/>
    <w:rsid w:val="00946BFC"/>
    <w:rsid w:val="00951425"/>
    <w:rsid w:val="00954A78"/>
    <w:rsid w:val="00977298"/>
    <w:rsid w:val="0099235F"/>
    <w:rsid w:val="009A3E98"/>
    <w:rsid w:val="009C60C3"/>
    <w:rsid w:val="009C7CFB"/>
    <w:rsid w:val="009E392E"/>
    <w:rsid w:val="00A00898"/>
    <w:rsid w:val="00A0468B"/>
    <w:rsid w:val="00A11328"/>
    <w:rsid w:val="00A11BE2"/>
    <w:rsid w:val="00A65177"/>
    <w:rsid w:val="00A7660B"/>
    <w:rsid w:val="00A77C5B"/>
    <w:rsid w:val="00A93C0E"/>
    <w:rsid w:val="00AA25E5"/>
    <w:rsid w:val="00AB0528"/>
    <w:rsid w:val="00AB72BD"/>
    <w:rsid w:val="00AC7146"/>
    <w:rsid w:val="00B0596F"/>
    <w:rsid w:val="00B2194D"/>
    <w:rsid w:val="00B306D7"/>
    <w:rsid w:val="00B45D0E"/>
    <w:rsid w:val="00B71A84"/>
    <w:rsid w:val="00BA0E23"/>
    <w:rsid w:val="00C058E2"/>
    <w:rsid w:val="00C155DD"/>
    <w:rsid w:val="00C43616"/>
    <w:rsid w:val="00C57517"/>
    <w:rsid w:val="00C7143B"/>
    <w:rsid w:val="00CB1878"/>
    <w:rsid w:val="00CE2CE8"/>
    <w:rsid w:val="00D311C2"/>
    <w:rsid w:val="00D3400D"/>
    <w:rsid w:val="00D50C6F"/>
    <w:rsid w:val="00D558B6"/>
    <w:rsid w:val="00D61C6A"/>
    <w:rsid w:val="00D62DE9"/>
    <w:rsid w:val="00D70D85"/>
    <w:rsid w:val="00DA7B1C"/>
    <w:rsid w:val="00DD6719"/>
    <w:rsid w:val="00DF0A07"/>
    <w:rsid w:val="00E245C1"/>
    <w:rsid w:val="00E303E2"/>
    <w:rsid w:val="00E33007"/>
    <w:rsid w:val="00E56150"/>
    <w:rsid w:val="00E6414C"/>
    <w:rsid w:val="00E7022B"/>
    <w:rsid w:val="00E7520B"/>
    <w:rsid w:val="00E90D32"/>
    <w:rsid w:val="00F30492"/>
    <w:rsid w:val="00F325DB"/>
    <w:rsid w:val="00F352DA"/>
    <w:rsid w:val="00F57A74"/>
    <w:rsid w:val="00F6712F"/>
    <w:rsid w:val="00F76B69"/>
    <w:rsid w:val="00FB4C86"/>
    <w:rsid w:val="00FE33E8"/>
    <w:rsid w:val="00FF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7CABA"/>
  <w15:chartTrackingRefBased/>
  <w15:docId w15:val="{5E316FAE-E35D-4437-9E4D-CE58BACD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DB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0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0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302B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2B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2B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2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80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0BA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0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0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00D5D-6730-43C0-855F-B43C4206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闫辰</dc:creator>
  <cp:keywords/>
  <dc:description/>
  <cp:lastModifiedBy>David Zhang02</cp:lastModifiedBy>
  <cp:revision>164</cp:revision>
  <dcterms:created xsi:type="dcterms:W3CDTF">2017-11-02T08:42:00Z</dcterms:created>
  <dcterms:modified xsi:type="dcterms:W3CDTF">2017-12-07T01:26:00Z</dcterms:modified>
</cp:coreProperties>
</file>